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27E" w:rsidRDefault="003904F8">
      <w:r>
        <w:rPr>
          <w:noProof/>
          <w:lang w:val="en-US"/>
        </w:rPr>
        <w:drawing>
          <wp:anchor distT="0" distB="0" distL="114300" distR="114300" simplePos="0" relativeHeight="251656192" behindDoc="0" locked="0" layoutInCell="1" allowOverlap="1" wp14:anchorId="1255222D" wp14:editId="670CDEA1">
            <wp:simplePos x="0" y="0"/>
            <wp:positionH relativeFrom="margin">
              <wp:posOffset>3228975</wp:posOffset>
            </wp:positionH>
            <wp:positionV relativeFrom="margin">
              <wp:posOffset>9525</wp:posOffset>
            </wp:positionV>
            <wp:extent cx="3139440" cy="57848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Manager.png"/>
                    <pic:cNvPicPr/>
                  </pic:nvPicPr>
                  <pic:blipFill>
                    <a:blip r:embed="rId8">
                      <a:extLst>
                        <a:ext uri="{28A0092B-C50C-407E-A947-70E740481C1C}">
                          <a14:useLocalDpi xmlns:a14="http://schemas.microsoft.com/office/drawing/2010/main" val="0"/>
                        </a:ext>
                      </a:extLst>
                    </a:blip>
                    <a:stretch>
                      <a:fillRect/>
                    </a:stretch>
                  </pic:blipFill>
                  <pic:spPr>
                    <a:xfrm>
                      <a:off x="0" y="0"/>
                      <a:ext cx="3139440" cy="578485"/>
                    </a:xfrm>
                    <a:prstGeom prst="rect">
                      <a:avLst/>
                    </a:prstGeom>
                  </pic:spPr>
                </pic:pic>
              </a:graphicData>
            </a:graphic>
            <wp14:sizeRelH relativeFrom="margin">
              <wp14:pctWidth>0</wp14:pctWidth>
            </wp14:sizeRelH>
            <wp14:sizeRelV relativeFrom="margin">
              <wp14:pctHeight>0</wp14:pctHeight>
            </wp14:sizeRelV>
          </wp:anchor>
        </w:drawing>
      </w:r>
    </w:p>
    <w:p w:rsidR="003904F8" w:rsidRDefault="003C79F0">
      <w:r>
        <w:rPr>
          <w:noProof/>
          <w:lang w:val="en-US"/>
        </w:rPr>
        <mc:AlternateContent>
          <mc:Choice Requires="wps">
            <w:drawing>
              <wp:anchor distT="45720" distB="45720" distL="114300" distR="114300" simplePos="0" relativeHeight="251662336" behindDoc="0" locked="0" layoutInCell="1" allowOverlap="1">
                <wp:simplePos x="0" y="0"/>
                <wp:positionH relativeFrom="margin">
                  <wp:posOffset>1940560</wp:posOffset>
                </wp:positionH>
                <wp:positionV relativeFrom="paragraph">
                  <wp:posOffset>419735</wp:posOffset>
                </wp:positionV>
                <wp:extent cx="4486275" cy="10845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084580"/>
                        </a:xfrm>
                        <a:prstGeom prst="rect">
                          <a:avLst/>
                        </a:prstGeom>
                        <a:solidFill>
                          <a:srgbClr val="FFFFFF"/>
                        </a:solidFill>
                        <a:ln w="9525">
                          <a:noFill/>
                          <a:miter lim="800000"/>
                          <a:headEnd/>
                          <a:tailEnd/>
                        </a:ln>
                      </wps:spPr>
                      <wps:txbx>
                        <w:txbxContent>
                          <w:p w:rsidR="003904F8" w:rsidRDefault="00F57516" w:rsidP="003904F8">
                            <w:pPr>
                              <w:jc w:val="right"/>
                              <w:rPr>
                                <w:rFonts w:ascii="Arial" w:hAnsi="Arial" w:cs="Arial"/>
                                <w:sz w:val="56"/>
                                <w:szCs w:val="56"/>
                              </w:rPr>
                            </w:pPr>
                            <w:del w:id="0" w:author="Anupam Soni" w:date="2018-08-17T10:35:00Z">
                              <w:r w:rsidDel="004E70B6">
                                <w:rPr>
                                  <w:rFonts w:ascii="Arial" w:hAnsi="Arial" w:cs="Arial"/>
                                  <w:sz w:val="56"/>
                                  <w:szCs w:val="56"/>
                                </w:rPr>
                                <w:delText xml:space="preserve">CME </w:delText>
                              </w:r>
                            </w:del>
                            <w:ins w:id="1" w:author="Anupam Soni" w:date="2018-08-17T10:35:00Z">
                              <w:r w:rsidR="004E70B6">
                                <w:rPr>
                                  <w:rFonts w:ascii="Arial" w:hAnsi="Arial" w:cs="Arial"/>
                                  <w:sz w:val="56"/>
                                  <w:szCs w:val="56"/>
                                </w:rPr>
                                <w:t>EIA</w:t>
                              </w:r>
                              <w:r w:rsidR="004E70B6">
                                <w:rPr>
                                  <w:rFonts w:ascii="Arial" w:hAnsi="Arial" w:cs="Arial"/>
                                  <w:sz w:val="56"/>
                                  <w:szCs w:val="56"/>
                                </w:rPr>
                                <w:t xml:space="preserve"> </w:t>
                              </w:r>
                            </w:ins>
                            <w:r>
                              <w:rPr>
                                <w:rFonts w:ascii="Arial" w:hAnsi="Arial" w:cs="Arial"/>
                                <w:sz w:val="56"/>
                                <w:szCs w:val="56"/>
                              </w:rPr>
                              <w:t>Validation Process</w:t>
                            </w:r>
                          </w:p>
                          <w:p w:rsidR="003904F8" w:rsidRPr="003766CC" w:rsidRDefault="003904F8" w:rsidP="003904F8">
                            <w:pPr>
                              <w:jc w:val="right"/>
                              <w:rPr>
                                <w:rFonts w:ascii="Arial" w:hAnsi="Arial" w:cs="Arial"/>
                                <w:sz w:val="32"/>
                                <w:szCs w:val="32"/>
                              </w:rPr>
                            </w:pPr>
                            <w:r w:rsidRPr="003766CC">
                              <w:rPr>
                                <w:rFonts w:ascii="Arial" w:hAnsi="Arial" w:cs="Arial"/>
                                <w:sz w:val="32"/>
                                <w:szCs w:val="32"/>
                              </w:rPr>
                              <w:t xml:space="preserve">Genic </w:t>
                            </w:r>
                            <w:r w:rsidR="00F57516">
                              <w:rPr>
                                <w:rFonts w:ascii="Arial" w:hAnsi="Arial" w:cs="Arial"/>
                                <w:sz w:val="32"/>
                                <w:szCs w:val="32"/>
                              </w:rPr>
                              <w:t>Data QA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2.8pt;margin-top:33.05pt;width:353.25pt;height:85.4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" stroked="f">
                <v:textbox style="mso-fit-shape-to-text:t">
                  <w:txbxContent>
                    <w:p w:rsidR="003904F8" w:rsidRDefault="00F57516" w:rsidP="003904F8">
                      <w:pPr>
                        <w:jc w:val="right"/>
                        <w:rPr>
                          <w:rFonts w:ascii="Arial" w:hAnsi="Arial" w:cs="Arial"/>
                          <w:sz w:val="56"/>
                          <w:szCs w:val="56"/>
                        </w:rPr>
                      </w:pPr>
                      <w:del w:id="2" w:author="Anupam Soni" w:date="2018-08-17T10:35:00Z">
                        <w:r w:rsidDel="004E70B6">
                          <w:rPr>
                            <w:rFonts w:ascii="Arial" w:hAnsi="Arial" w:cs="Arial"/>
                            <w:sz w:val="56"/>
                            <w:szCs w:val="56"/>
                          </w:rPr>
                          <w:delText xml:space="preserve">CME </w:delText>
                        </w:r>
                      </w:del>
                      <w:ins w:id="3" w:author="Anupam Soni" w:date="2018-08-17T10:35:00Z">
                        <w:r w:rsidR="004E70B6">
                          <w:rPr>
                            <w:rFonts w:ascii="Arial" w:hAnsi="Arial" w:cs="Arial"/>
                            <w:sz w:val="56"/>
                            <w:szCs w:val="56"/>
                          </w:rPr>
                          <w:t>EIA</w:t>
                        </w:r>
                        <w:r w:rsidR="004E70B6">
                          <w:rPr>
                            <w:rFonts w:ascii="Arial" w:hAnsi="Arial" w:cs="Arial"/>
                            <w:sz w:val="56"/>
                            <w:szCs w:val="56"/>
                          </w:rPr>
                          <w:t xml:space="preserve"> </w:t>
                        </w:r>
                      </w:ins>
                      <w:r>
                        <w:rPr>
                          <w:rFonts w:ascii="Arial" w:hAnsi="Arial" w:cs="Arial"/>
                          <w:sz w:val="56"/>
                          <w:szCs w:val="56"/>
                        </w:rPr>
                        <w:t>Validation Process</w:t>
                      </w:r>
                    </w:p>
                    <w:p w:rsidR="003904F8" w:rsidRPr="003766CC" w:rsidRDefault="003904F8" w:rsidP="003904F8">
                      <w:pPr>
                        <w:jc w:val="right"/>
                        <w:rPr>
                          <w:rFonts w:ascii="Arial" w:hAnsi="Arial" w:cs="Arial"/>
                          <w:sz w:val="32"/>
                          <w:szCs w:val="32"/>
                        </w:rPr>
                      </w:pPr>
                      <w:r w:rsidRPr="003766CC">
                        <w:rPr>
                          <w:rFonts w:ascii="Arial" w:hAnsi="Arial" w:cs="Arial"/>
                          <w:sz w:val="32"/>
                          <w:szCs w:val="32"/>
                        </w:rPr>
                        <w:t xml:space="preserve">Genic </w:t>
                      </w:r>
                      <w:r w:rsidR="00F57516">
                        <w:rPr>
                          <w:rFonts w:ascii="Arial" w:hAnsi="Arial" w:cs="Arial"/>
                          <w:sz w:val="32"/>
                          <w:szCs w:val="32"/>
                        </w:rPr>
                        <w:t>Data QA</w:t>
                      </w:r>
                    </w:p>
                  </w:txbxContent>
                </v:textbox>
                <w10:wrap type="square" anchorx="margin"/>
              </v:shape>
            </w:pict>
          </mc:Fallback>
        </mc:AlternateContent>
      </w:r>
      <w:r w:rsidR="003904F8">
        <w:rPr>
          <w:noProof/>
          <w:lang w:val="en-US"/>
        </w:rPr>
        <w:drawing>
          <wp:anchor distT="0" distB="0" distL="114300" distR="114300" simplePos="0" relativeHeight="251661312" behindDoc="0" locked="0" layoutInCell="1" allowOverlap="1" wp14:anchorId="7765B19D" wp14:editId="135BC495">
            <wp:simplePos x="0" y="0"/>
            <wp:positionH relativeFrom="margin">
              <wp:posOffset>-895350</wp:posOffset>
            </wp:positionH>
            <wp:positionV relativeFrom="page">
              <wp:posOffset>1790700</wp:posOffset>
            </wp:positionV>
            <wp:extent cx="7593330" cy="888682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bg-D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3330" cy="8886825"/>
                    </a:xfrm>
                    <a:prstGeom prst="rect">
                      <a:avLst/>
                    </a:prstGeom>
                  </pic:spPr>
                </pic:pic>
              </a:graphicData>
            </a:graphic>
            <wp14:sizeRelH relativeFrom="margin">
              <wp14:pctWidth>0</wp14:pctWidth>
            </wp14:sizeRelH>
            <wp14:sizeRelV relativeFrom="margin">
              <wp14:pctHeight>0</wp14:pctHeight>
            </wp14:sizeRelV>
          </wp:anchor>
        </w:drawing>
      </w:r>
    </w:p>
    <w:p w:rsidR="007B627E" w:rsidRPr="002A5618" w:rsidDel="004E70B6" w:rsidRDefault="007B627E" w:rsidP="006C7DD8">
      <w:pPr>
        <w:rPr>
          <w:del w:id="4" w:author="Anupam Soni" w:date="2018-08-17T10:34:00Z"/>
          <w:rFonts w:ascii="Arial" w:hAnsi="Arial"/>
          <w:b/>
          <w:bCs/>
          <w:caps/>
          <w:color w:val="522284"/>
          <w:sz w:val="20"/>
          <w:szCs w:val="20"/>
          <w:lang w:val="en-US" w:eastAsia="nl-NL"/>
        </w:rPr>
      </w:pPr>
      <w:del w:id="5" w:author="Anupam Soni" w:date="2018-08-17T10:34:00Z">
        <w:r w:rsidRPr="002A5618" w:rsidDel="004E70B6">
          <w:rPr>
            <w:rFonts w:ascii="Arial" w:hAnsi="Arial"/>
            <w:b/>
            <w:bCs/>
            <w:caps/>
            <w:color w:val="522284"/>
            <w:sz w:val="20"/>
            <w:szCs w:val="20"/>
            <w:lang w:val="en-US" w:eastAsia="nl-NL"/>
          </w:rPr>
          <w:lastRenderedPageBreak/>
          <w:delText>Copyright</w:delText>
        </w:r>
      </w:del>
    </w:p>
    <w:p w:rsidR="00BB7149" w:rsidRPr="000C5169" w:rsidRDefault="00BB7149" w:rsidP="00BB7149">
      <w:pPr>
        <w:rPr>
          <w:rFonts w:ascii="Times New Roman" w:hAnsi="Times New Roman"/>
          <w:sz w:val="24"/>
          <w:szCs w:val="24"/>
        </w:rPr>
      </w:pPr>
      <w:r w:rsidRPr="000C5169">
        <w:rPr>
          <w:rFonts w:ascii="Times New Roman" w:hAnsi="Times New Roman"/>
          <w:sz w:val="24"/>
          <w:szCs w:val="24"/>
        </w:rPr>
        <w:t xml:space="preserve">This is the </w:t>
      </w:r>
      <w:r w:rsidR="00643A2C">
        <w:rPr>
          <w:rFonts w:ascii="Times New Roman" w:hAnsi="Times New Roman"/>
          <w:sz w:val="24"/>
          <w:szCs w:val="24"/>
        </w:rPr>
        <w:t>Client installation guide</w:t>
      </w:r>
      <w:r w:rsidR="00C04220">
        <w:rPr>
          <w:rFonts w:ascii="Times New Roman" w:hAnsi="Times New Roman"/>
          <w:sz w:val="24"/>
          <w:szCs w:val="24"/>
        </w:rPr>
        <w:t xml:space="preserve"> for</w:t>
      </w:r>
      <w:r w:rsidR="008B4D5C">
        <w:rPr>
          <w:rFonts w:ascii="Times New Roman" w:hAnsi="Times New Roman"/>
          <w:sz w:val="24"/>
          <w:szCs w:val="24"/>
        </w:rPr>
        <w:t xml:space="preserve"> Genic </w:t>
      </w:r>
      <w:proofErr w:type="spellStart"/>
      <w:r w:rsidR="00635E17">
        <w:rPr>
          <w:rFonts w:ascii="Times New Roman" w:hAnsi="Times New Roman"/>
          <w:sz w:val="24"/>
          <w:szCs w:val="24"/>
        </w:rPr>
        <w:t>DataManager</w:t>
      </w:r>
      <w:proofErr w:type="spellEnd"/>
      <w:r w:rsidR="00635E17">
        <w:rPr>
          <w:rFonts w:ascii="Times New Roman" w:hAnsi="Times New Roman"/>
          <w:sz w:val="24"/>
          <w:szCs w:val="24"/>
        </w:rPr>
        <w:t xml:space="preserve"> and Genic Excel Add-In</w:t>
      </w:r>
      <w:r w:rsidR="008B4D5C">
        <w:rPr>
          <w:rFonts w:ascii="Times New Roman" w:hAnsi="Times New Roman"/>
          <w:sz w:val="24"/>
          <w:szCs w:val="24"/>
        </w:rPr>
        <w:t xml:space="preserve"> v</w:t>
      </w:r>
      <w:r w:rsidRPr="000C5169">
        <w:rPr>
          <w:rFonts w:ascii="Times New Roman" w:hAnsi="Times New Roman"/>
          <w:sz w:val="24"/>
          <w:szCs w:val="24"/>
        </w:rPr>
        <w:t>5.</w:t>
      </w:r>
      <w:r w:rsidR="00D869CA">
        <w:rPr>
          <w:rFonts w:ascii="Times New Roman" w:hAnsi="Times New Roman"/>
          <w:sz w:val="24"/>
          <w:szCs w:val="24"/>
        </w:rPr>
        <w:t>2.3</w:t>
      </w:r>
      <w:r w:rsidRPr="000C5169">
        <w:rPr>
          <w:rFonts w:ascii="Times New Roman" w:hAnsi="Times New Roman"/>
          <w:sz w:val="24"/>
          <w:szCs w:val="24"/>
        </w:rPr>
        <w:t>.</w:t>
      </w:r>
    </w:p>
    <w:p w:rsidR="00BB7149" w:rsidRPr="000C5169" w:rsidRDefault="00BB7149" w:rsidP="00BB7149">
      <w:pPr>
        <w:rPr>
          <w:rFonts w:ascii="Times New Roman" w:hAnsi="Times New Roman"/>
          <w:sz w:val="24"/>
          <w:szCs w:val="24"/>
        </w:rPr>
      </w:pPr>
      <w:r w:rsidRPr="000C5169">
        <w:rPr>
          <w:rFonts w:ascii="Times New Roman" w:hAnsi="Times New Roman"/>
          <w:sz w:val="24"/>
          <w:szCs w:val="24"/>
        </w:rPr>
        <w:t xml:space="preserve">The content in this document contains confidential or proprietary information and is subject to change without notice. All content in this publication is copyright of </w:t>
      </w:r>
      <w:proofErr w:type="spellStart"/>
      <w:r w:rsidRPr="000C5169">
        <w:rPr>
          <w:rFonts w:ascii="Times New Roman" w:hAnsi="Times New Roman"/>
          <w:sz w:val="24"/>
          <w:szCs w:val="24"/>
        </w:rPr>
        <w:t>DataGenic</w:t>
      </w:r>
      <w:proofErr w:type="spellEnd"/>
      <w:r w:rsidRPr="000C5169">
        <w:rPr>
          <w:rFonts w:ascii="Times New Roman" w:hAnsi="Times New Roman"/>
          <w:sz w:val="24"/>
          <w:szCs w:val="24"/>
        </w:rPr>
        <w:t xml:space="preserve"> Ltd, unless otherwise explicitly stated. No part of this document may be reproduced or transmitted in any form or by any means (electronic or mechanical, or by photocopying, recording or otherwise), without the prior consent of </w:t>
      </w:r>
      <w:proofErr w:type="spellStart"/>
      <w:r w:rsidRPr="000C5169">
        <w:rPr>
          <w:rFonts w:ascii="Times New Roman" w:hAnsi="Times New Roman"/>
          <w:sz w:val="24"/>
          <w:szCs w:val="24"/>
        </w:rPr>
        <w:t>DataGenic</w:t>
      </w:r>
      <w:proofErr w:type="spellEnd"/>
      <w:r w:rsidRPr="000C5169">
        <w:rPr>
          <w:rFonts w:ascii="Times New Roman" w:hAnsi="Times New Roman"/>
          <w:sz w:val="24"/>
          <w:szCs w:val="24"/>
        </w:rPr>
        <w:t xml:space="preserve"> Ltd. </w:t>
      </w:r>
    </w:p>
    <w:p w:rsidR="00BB7149" w:rsidRPr="000C5169" w:rsidRDefault="00BB7149" w:rsidP="00BB7149">
      <w:pPr>
        <w:rPr>
          <w:rFonts w:ascii="Times New Roman" w:hAnsi="Times New Roman"/>
          <w:sz w:val="24"/>
          <w:szCs w:val="24"/>
        </w:rPr>
      </w:pPr>
      <w:r w:rsidRPr="000C5169">
        <w:rPr>
          <w:rFonts w:ascii="Times New Roman" w:hAnsi="Times New Roman"/>
          <w:sz w:val="24"/>
          <w:szCs w:val="24"/>
        </w:rPr>
        <w:t xml:space="preserve">The screenshots and graphics are representative of those created by the software and may not be exact copies of what is displayed. </w:t>
      </w:r>
    </w:p>
    <w:p w:rsidR="00BB7149" w:rsidRPr="000C5169" w:rsidRDefault="00BB7149" w:rsidP="00BB7149">
      <w:pPr>
        <w:rPr>
          <w:rFonts w:ascii="Times New Roman" w:hAnsi="Times New Roman"/>
          <w:sz w:val="24"/>
          <w:szCs w:val="24"/>
        </w:rPr>
      </w:pPr>
      <w:r w:rsidRPr="000C5169">
        <w:rPr>
          <w:rFonts w:ascii="Times New Roman" w:hAnsi="Times New Roman"/>
          <w:sz w:val="24"/>
          <w:szCs w:val="24"/>
        </w:rPr>
        <w:t xml:space="preserve">Trademark Information: </w:t>
      </w:r>
      <w:proofErr w:type="spellStart"/>
      <w:r w:rsidRPr="000C5169">
        <w:rPr>
          <w:rFonts w:ascii="Times New Roman" w:hAnsi="Times New Roman"/>
          <w:sz w:val="24"/>
          <w:szCs w:val="24"/>
        </w:rPr>
        <w:t>DataGenic</w:t>
      </w:r>
      <w:proofErr w:type="spellEnd"/>
      <w:r w:rsidRPr="000C5169">
        <w:rPr>
          <w:rFonts w:ascii="Times New Roman" w:hAnsi="Times New Roman"/>
          <w:sz w:val="24"/>
          <w:szCs w:val="24"/>
        </w:rPr>
        <w:t xml:space="preserve">, the </w:t>
      </w:r>
      <w:proofErr w:type="spellStart"/>
      <w:r w:rsidRPr="000C5169">
        <w:rPr>
          <w:rFonts w:ascii="Times New Roman" w:hAnsi="Times New Roman"/>
          <w:sz w:val="24"/>
          <w:szCs w:val="24"/>
        </w:rPr>
        <w:t>DataGenic</w:t>
      </w:r>
      <w:proofErr w:type="spellEnd"/>
      <w:r w:rsidRPr="000C5169">
        <w:rPr>
          <w:rFonts w:ascii="Times New Roman" w:hAnsi="Times New Roman"/>
          <w:sz w:val="24"/>
          <w:szCs w:val="24"/>
        </w:rPr>
        <w:t xml:space="preserve"> logo, Genic </w:t>
      </w:r>
      <w:proofErr w:type="spellStart"/>
      <w:r w:rsidRPr="000C5169">
        <w:rPr>
          <w:rFonts w:ascii="Times New Roman" w:hAnsi="Times New Roman"/>
          <w:sz w:val="24"/>
          <w:szCs w:val="24"/>
        </w:rPr>
        <w:t>DataManager</w:t>
      </w:r>
      <w:proofErr w:type="spellEnd"/>
      <w:r w:rsidRPr="000C5169">
        <w:rPr>
          <w:rFonts w:ascii="Times New Roman" w:hAnsi="Times New Roman"/>
          <w:sz w:val="24"/>
          <w:szCs w:val="24"/>
        </w:rPr>
        <w:t xml:space="preserve">, Genic </w:t>
      </w:r>
      <w:proofErr w:type="spellStart"/>
      <w:r w:rsidRPr="000C5169">
        <w:rPr>
          <w:rFonts w:ascii="Times New Roman" w:hAnsi="Times New Roman"/>
          <w:sz w:val="24"/>
          <w:szCs w:val="24"/>
        </w:rPr>
        <w:t>CurveBuilder</w:t>
      </w:r>
      <w:proofErr w:type="spellEnd"/>
      <w:r w:rsidRPr="000C5169">
        <w:rPr>
          <w:rFonts w:ascii="Times New Roman" w:hAnsi="Times New Roman"/>
          <w:sz w:val="24"/>
          <w:szCs w:val="24"/>
        </w:rPr>
        <w:t xml:space="preserve">, Genic </w:t>
      </w:r>
      <w:proofErr w:type="spellStart"/>
      <w:r w:rsidRPr="000C5169">
        <w:rPr>
          <w:rFonts w:ascii="Times New Roman" w:hAnsi="Times New Roman"/>
          <w:sz w:val="24"/>
          <w:szCs w:val="24"/>
        </w:rPr>
        <w:t>WorkFlow</w:t>
      </w:r>
      <w:proofErr w:type="spellEnd"/>
      <w:r w:rsidRPr="000C5169">
        <w:rPr>
          <w:rFonts w:ascii="Times New Roman" w:hAnsi="Times New Roman"/>
          <w:sz w:val="24"/>
          <w:szCs w:val="24"/>
        </w:rPr>
        <w:t xml:space="preserve">, Genic </w:t>
      </w:r>
      <w:proofErr w:type="spellStart"/>
      <w:r w:rsidRPr="000C5169">
        <w:rPr>
          <w:rFonts w:ascii="Times New Roman" w:hAnsi="Times New Roman"/>
          <w:sz w:val="24"/>
          <w:szCs w:val="24"/>
        </w:rPr>
        <w:t>QualityManager</w:t>
      </w:r>
      <w:proofErr w:type="spellEnd"/>
      <w:r w:rsidRPr="000C5169">
        <w:rPr>
          <w:rFonts w:ascii="Times New Roman" w:hAnsi="Times New Roman"/>
          <w:sz w:val="24"/>
          <w:szCs w:val="24"/>
        </w:rPr>
        <w:t xml:space="preserve">, Genic </w:t>
      </w:r>
      <w:proofErr w:type="spellStart"/>
      <w:r w:rsidRPr="000C5169">
        <w:rPr>
          <w:rFonts w:ascii="Times New Roman" w:hAnsi="Times New Roman"/>
          <w:sz w:val="24"/>
          <w:szCs w:val="24"/>
        </w:rPr>
        <w:t>DataiQ</w:t>
      </w:r>
      <w:proofErr w:type="spellEnd"/>
      <w:r w:rsidRPr="000C5169">
        <w:rPr>
          <w:rFonts w:ascii="Times New Roman" w:hAnsi="Times New Roman"/>
          <w:sz w:val="24"/>
          <w:szCs w:val="24"/>
        </w:rPr>
        <w:t xml:space="preserve">, Genic </w:t>
      </w:r>
      <w:proofErr w:type="spellStart"/>
      <w:r w:rsidRPr="000C5169">
        <w:rPr>
          <w:rFonts w:ascii="Times New Roman" w:hAnsi="Times New Roman"/>
          <w:sz w:val="24"/>
          <w:szCs w:val="24"/>
        </w:rPr>
        <w:t>LiveConnect</w:t>
      </w:r>
      <w:proofErr w:type="spellEnd"/>
      <w:r w:rsidRPr="000C5169">
        <w:rPr>
          <w:rFonts w:ascii="Times New Roman" w:hAnsi="Times New Roman"/>
          <w:sz w:val="24"/>
          <w:szCs w:val="24"/>
        </w:rPr>
        <w:t xml:space="preserve">, Genic </w:t>
      </w:r>
      <w:proofErr w:type="spellStart"/>
      <w:r w:rsidRPr="000C5169">
        <w:rPr>
          <w:rFonts w:ascii="Times New Roman" w:hAnsi="Times New Roman"/>
          <w:sz w:val="24"/>
          <w:szCs w:val="24"/>
        </w:rPr>
        <w:t>DataHub</w:t>
      </w:r>
      <w:proofErr w:type="spellEnd"/>
      <w:r w:rsidRPr="000C5169">
        <w:rPr>
          <w:rFonts w:ascii="Times New Roman" w:hAnsi="Times New Roman"/>
          <w:sz w:val="24"/>
          <w:szCs w:val="24"/>
        </w:rPr>
        <w:t xml:space="preserve"> and Genic </w:t>
      </w:r>
      <w:proofErr w:type="spellStart"/>
      <w:r w:rsidR="00C472B0">
        <w:rPr>
          <w:rFonts w:ascii="Times New Roman" w:hAnsi="Times New Roman"/>
          <w:sz w:val="24"/>
          <w:szCs w:val="24"/>
        </w:rPr>
        <w:t>Excel</w:t>
      </w:r>
      <w:r w:rsidRPr="000C5169">
        <w:rPr>
          <w:rFonts w:ascii="Times New Roman" w:hAnsi="Times New Roman"/>
          <w:sz w:val="24"/>
          <w:szCs w:val="24"/>
        </w:rPr>
        <w:t>Add</w:t>
      </w:r>
      <w:proofErr w:type="spellEnd"/>
      <w:r w:rsidRPr="000C5169">
        <w:rPr>
          <w:rFonts w:ascii="Times New Roman" w:hAnsi="Times New Roman"/>
          <w:sz w:val="24"/>
          <w:szCs w:val="24"/>
        </w:rPr>
        <w:t>-</w:t>
      </w:r>
      <w:r w:rsidR="00C472B0">
        <w:rPr>
          <w:rFonts w:ascii="Times New Roman" w:hAnsi="Times New Roman"/>
          <w:sz w:val="24"/>
          <w:szCs w:val="24"/>
        </w:rPr>
        <w:t>I</w:t>
      </w:r>
      <w:r w:rsidRPr="000C5169">
        <w:rPr>
          <w:rFonts w:ascii="Times New Roman" w:hAnsi="Times New Roman"/>
          <w:sz w:val="24"/>
          <w:szCs w:val="24"/>
        </w:rPr>
        <w:t xml:space="preserve">n are trademarks or registered trademarks of </w:t>
      </w:r>
      <w:proofErr w:type="spellStart"/>
      <w:r w:rsidRPr="000C5169">
        <w:rPr>
          <w:rFonts w:ascii="Times New Roman" w:hAnsi="Times New Roman"/>
          <w:sz w:val="24"/>
          <w:szCs w:val="24"/>
        </w:rPr>
        <w:t>Dat</w:t>
      </w:r>
      <w:r w:rsidR="00C472B0">
        <w:rPr>
          <w:rFonts w:ascii="Times New Roman" w:hAnsi="Times New Roman"/>
          <w:sz w:val="24"/>
          <w:szCs w:val="24"/>
        </w:rPr>
        <w:t>a</w:t>
      </w:r>
      <w:r w:rsidRPr="000C5169">
        <w:rPr>
          <w:rFonts w:ascii="Times New Roman" w:hAnsi="Times New Roman"/>
          <w:sz w:val="24"/>
          <w:szCs w:val="24"/>
        </w:rPr>
        <w:t>Genic</w:t>
      </w:r>
      <w:proofErr w:type="spellEnd"/>
      <w:r w:rsidRPr="000C5169">
        <w:rPr>
          <w:rFonts w:ascii="Times New Roman" w:hAnsi="Times New Roman"/>
          <w:sz w:val="24"/>
          <w:szCs w:val="24"/>
        </w:rPr>
        <w:t xml:space="preserve"> Ltd. All other trade names are trademarks or registered trademarks of their respective holders.</w:t>
      </w:r>
    </w:p>
    <w:p w:rsidR="00BB7149" w:rsidRPr="00BB7149" w:rsidRDefault="00BB7149" w:rsidP="00BB7149">
      <w:pPr>
        <w:rPr>
          <w:rFonts w:ascii="Times New Roman" w:hAnsi="Times New Roman"/>
          <w:b/>
          <w:sz w:val="18"/>
          <w:szCs w:val="18"/>
        </w:rPr>
      </w:pPr>
      <w:r w:rsidRPr="00BB7149">
        <w:rPr>
          <w:rFonts w:ascii="Times New Roman" w:hAnsi="Times New Roman"/>
          <w:b/>
          <w:sz w:val="18"/>
          <w:szCs w:val="18"/>
        </w:rPr>
        <w:t>Copyright © 201</w:t>
      </w:r>
      <w:r w:rsidR="00D869CA">
        <w:rPr>
          <w:rFonts w:ascii="Times New Roman" w:hAnsi="Times New Roman"/>
          <w:b/>
          <w:sz w:val="18"/>
          <w:szCs w:val="18"/>
        </w:rPr>
        <w:t>7</w:t>
      </w:r>
      <w:r w:rsidRPr="00BB7149">
        <w:rPr>
          <w:rFonts w:ascii="Times New Roman" w:hAnsi="Times New Roman"/>
          <w:b/>
          <w:sz w:val="18"/>
          <w:szCs w:val="18"/>
        </w:rPr>
        <w:t xml:space="preserve"> </w:t>
      </w:r>
      <w:proofErr w:type="spellStart"/>
      <w:r w:rsidRPr="00BB7149">
        <w:rPr>
          <w:rFonts w:ascii="Times New Roman" w:hAnsi="Times New Roman"/>
          <w:b/>
          <w:sz w:val="18"/>
          <w:szCs w:val="18"/>
        </w:rPr>
        <w:t>DataGenic</w:t>
      </w:r>
      <w:proofErr w:type="spellEnd"/>
      <w:r w:rsidRPr="00BB7149">
        <w:rPr>
          <w:rFonts w:ascii="Times New Roman" w:hAnsi="Times New Roman"/>
          <w:b/>
          <w:sz w:val="18"/>
          <w:szCs w:val="18"/>
        </w:rPr>
        <w:t xml:space="preserve"> Ltd. All rights reserved.</w:t>
      </w:r>
    </w:p>
    <w:p w:rsidR="00BB7149" w:rsidRPr="00C06631" w:rsidRDefault="00BB7149" w:rsidP="00BB7149">
      <w:pPr>
        <w:rPr>
          <w:rFonts w:ascii="Times New Roman" w:hAnsi="Times New Roman"/>
          <w:sz w:val="18"/>
          <w:szCs w:val="18"/>
        </w:rPr>
      </w:pPr>
    </w:p>
    <w:p w:rsidR="00BB7149" w:rsidRDefault="00BB7149" w:rsidP="00BB7149">
      <w:pPr>
        <w:rPr>
          <w:rFonts w:ascii="Times New Roman" w:hAnsi="Times New Roman"/>
          <w:sz w:val="24"/>
          <w:szCs w:val="24"/>
        </w:rPr>
      </w:pPr>
      <w:r w:rsidRPr="000C5169">
        <w:rPr>
          <w:rFonts w:ascii="Times New Roman" w:hAnsi="Times New Roman"/>
          <w:sz w:val="24"/>
          <w:szCs w:val="24"/>
        </w:rPr>
        <w:t> </w:t>
      </w:r>
      <w:r w:rsidRPr="000C5169">
        <w:rPr>
          <w:rFonts w:ascii="Times New Roman" w:hAnsi="Times New Roman"/>
          <w:noProof/>
          <w:sz w:val="24"/>
          <w:szCs w:val="24"/>
          <w:lang w:val="en-US"/>
        </w:rPr>
        <w:drawing>
          <wp:inline distT="0" distB="0" distL="0" distR="0" wp14:anchorId="12DF7799" wp14:editId="21FBE593">
            <wp:extent cx="1419225" cy="2676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 Logo_copyright.png"/>
                    <pic:cNvPicPr/>
                  </pic:nvPicPr>
                  <pic:blipFill>
                    <a:blip r:embed="rId10">
                      <a:extLst>
                        <a:ext uri="{28A0092B-C50C-407E-A947-70E740481C1C}">
                          <a14:useLocalDpi xmlns:a14="http://schemas.microsoft.com/office/drawing/2010/main" val="0"/>
                        </a:ext>
                      </a:extLst>
                    </a:blip>
                    <a:stretch>
                      <a:fillRect/>
                    </a:stretch>
                  </pic:blipFill>
                  <pic:spPr>
                    <a:xfrm>
                      <a:off x="0" y="0"/>
                      <a:ext cx="1452373" cy="273935"/>
                    </a:xfrm>
                    <a:prstGeom prst="rect">
                      <a:avLst/>
                    </a:prstGeom>
                  </pic:spPr>
                </pic:pic>
              </a:graphicData>
            </a:graphic>
          </wp:inline>
        </w:drawing>
      </w:r>
    </w:p>
    <w:p w:rsidR="00BB7149" w:rsidRPr="000C5169" w:rsidRDefault="00BB7149" w:rsidP="00BB7149">
      <w:pPr>
        <w:rPr>
          <w:rFonts w:ascii="Times New Roman" w:hAnsi="Times New Roman"/>
          <w:sz w:val="24"/>
          <w:szCs w:val="24"/>
        </w:rPr>
      </w:pPr>
    </w:p>
    <w:p w:rsidR="00BB7149" w:rsidRPr="000C5169" w:rsidRDefault="00BB7149" w:rsidP="00BB7149">
      <w:pPr>
        <w:spacing w:after="0"/>
        <w:rPr>
          <w:rFonts w:ascii="Times New Roman" w:hAnsi="Times New Roman"/>
          <w:sz w:val="24"/>
          <w:szCs w:val="24"/>
        </w:rPr>
      </w:pPr>
      <w:r w:rsidRPr="000C5169">
        <w:rPr>
          <w:rFonts w:ascii="Times New Roman" w:hAnsi="Times New Roman"/>
          <w:sz w:val="24"/>
          <w:szCs w:val="24"/>
        </w:rPr>
        <w:t> </w:t>
      </w:r>
      <w:proofErr w:type="spellStart"/>
      <w:r w:rsidRPr="000C5169">
        <w:rPr>
          <w:rFonts w:ascii="Times New Roman" w:hAnsi="Times New Roman"/>
          <w:sz w:val="24"/>
          <w:szCs w:val="24"/>
        </w:rPr>
        <w:t>DataGenic</w:t>
      </w:r>
      <w:proofErr w:type="spellEnd"/>
      <w:r w:rsidRPr="000C5169">
        <w:rPr>
          <w:rFonts w:ascii="Times New Roman" w:hAnsi="Times New Roman"/>
          <w:sz w:val="24"/>
          <w:szCs w:val="24"/>
        </w:rPr>
        <w:t xml:space="preserve"> Ltd</w:t>
      </w:r>
    </w:p>
    <w:p w:rsidR="00BB7149" w:rsidRPr="000C5169" w:rsidRDefault="00BB7149" w:rsidP="00BB7149">
      <w:pPr>
        <w:spacing w:after="0"/>
        <w:rPr>
          <w:rFonts w:ascii="Times New Roman" w:hAnsi="Times New Roman"/>
          <w:sz w:val="24"/>
          <w:szCs w:val="24"/>
        </w:rPr>
      </w:pPr>
      <w:r>
        <w:rPr>
          <w:rFonts w:ascii="Times New Roman" w:hAnsi="Times New Roman"/>
          <w:sz w:val="24"/>
          <w:szCs w:val="24"/>
        </w:rPr>
        <w:t xml:space="preserve"> </w:t>
      </w:r>
      <w:r w:rsidRPr="000C5169">
        <w:rPr>
          <w:rFonts w:ascii="Times New Roman" w:hAnsi="Times New Roman"/>
          <w:sz w:val="24"/>
          <w:szCs w:val="24"/>
        </w:rPr>
        <w:t>Cheapside House</w:t>
      </w:r>
    </w:p>
    <w:p w:rsidR="00BB7149" w:rsidRPr="000C5169" w:rsidRDefault="00BB7149" w:rsidP="00BB7149">
      <w:pPr>
        <w:spacing w:after="0"/>
        <w:rPr>
          <w:rFonts w:ascii="Times New Roman" w:hAnsi="Times New Roman"/>
          <w:sz w:val="24"/>
          <w:szCs w:val="24"/>
        </w:rPr>
      </w:pPr>
      <w:r>
        <w:rPr>
          <w:rFonts w:ascii="Times New Roman" w:hAnsi="Times New Roman"/>
          <w:sz w:val="24"/>
          <w:szCs w:val="24"/>
        </w:rPr>
        <w:t xml:space="preserve"> </w:t>
      </w:r>
      <w:r w:rsidRPr="000C5169">
        <w:rPr>
          <w:rFonts w:ascii="Times New Roman" w:hAnsi="Times New Roman"/>
          <w:sz w:val="24"/>
          <w:szCs w:val="24"/>
        </w:rPr>
        <w:t>138 Cheapside</w:t>
      </w:r>
    </w:p>
    <w:p w:rsidR="00BB7149" w:rsidRPr="000C5169" w:rsidRDefault="00BB7149" w:rsidP="00BB7149">
      <w:pPr>
        <w:spacing w:after="0"/>
        <w:rPr>
          <w:rFonts w:ascii="Times New Roman" w:hAnsi="Times New Roman"/>
          <w:sz w:val="24"/>
          <w:szCs w:val="24"/>
        </w:rPr>
      </w:pPr>
      <w:r>
        <w:rPr>
          <w:rFonts w:ascii="Times New Roman" w:hAnsi="Times New Roman"/>
          <w:sz w:val="24"/>
          <w:szCs w:val="24"/>
        </w:rPr>
        <w:t xml:space="preserve"> </w:t>
      </w:r>
      <w:r w:rsidRPr="000C5169">
        <w:rPr>
          <w:rFonts w:ascii="Times New Roman" w:hAnsi="Times New Roman"/>
          <w:sz w:val="24"/>
          <w:szCs w:val="24"/>
        </w:rPr>
        <w:t>London</w:t>
      </w:r>
    </w:p>
    <w:p w:rsidR="00BB7149" w:rsidRPr="000C5169" w:rsidRDefault="00BB7149" w:rsidP="00BB7149">
      <w:pPr>
        <w:spacing w:after="0"/>
        <w:rPr>
          <w:rFonts w:ascii="Times New Roman" w:hAnsi="Times New Roman"/>
          <w:sz w:val="24"/>
          <w:szCs w:val="24"/>
        </w:rPr>
      </w:pPr>
      <w:r>
        <w:rPr>
          <w:rFonts w:ascii="Times New Roman" w:hAnsi="Times New Roman"/>
          <w:sz w:val="24"/>
          <w:szCs w:val="24"/>
        </w:rPr>
        <w:t xml:space="preserve"> </w:t>
      </w:r>
      <w:r w:rsidRPr="000C5169">
        <w:rPr>
          <w:rFonts w:ascii="Times New Roman" w:hAnsi="Times New Roman"/>
          <w:sz w:val="24"/>
          <w:szCs w:val="24"/>
        </w:rPr>
        <w:t>EC2V 6BJ</w:t>
      </w:r>
    </w:p>
    <w:p w:rsidR="00BB7149" w:rsidRDefault="00BB7149" w:rsidP="00BB7149">
      <w:pPr>
        <w:spacing w:after="0"/>
        <w:rPr>
          <w:rFonts w:ascii="Times New Roman" w:hAnsi="Times New Roman"/>
          <w:sz w:val="24"/>
          <w:szCs w:val="24"/>
        </w:rPr>
      </w:pPr>
      <w:r>
        <w:rPr>
          <w:rFonts w:ascii="Times New Roman" w:hAnsi="Times New Roman"/>
          <w:sz w:val="24"/>
          <w:szCs w:val="24"/>
        </w:rPr>
        <w:t xml:space="preserve"> </w:t>
      </w:r>
      <w:r w:rsidRPr="000C5169">
        <w:rPr>
          <w:rFonts w:ascii="Times New Roman" w:hAnsi="Times New Roman"/>
          <w:sz w:val="24"/>
          <w:szCs w:val="24"/>
        </w:rPr>
        <w:t>United Kingdom</w:t>
      </w:r>
    </w:p>
    <w:p w:rsidR="00BB7149" w:rsidRPr="000C5169" w:rsidRDefault="00BB7149" w:rsidP="00BB7149">
      <w:pPr>
        <w:spacing w:after="0"/>
        <w:rPr>
          <w:rFonts w:ascii="Times New Roman" w:hAnsi="Times New Roman"/>
          <w:sz w:val="24"/>
          <w:szCs w:val="24"/>
        </w:rPr>
      </w:pPr>
    </w:p>
    <w:p w:rsidR="00BB7149" w:rsidRDefault="00AE732B" w:rsidP="00BB7149">
      <w:pPr>
        <w:rPr>
          <w:rStyle w:val="Hyperlink"/>
          <w:rFonts w:ascii="Times New Roman" w:hAnsi="Times New Roman"/>
          <w:sz w:val="24"/>
          <w:szCs w:val="24"/>
        </w:rPr>
      </w:pPr>
      <w:hyperlink r:id="rId11" w:history="1">
        <w:r w:rsidR="00BB7149" w:rsidRPr="000C5169">
          <w:rPr>
            <w:rStyle w:val="Hyperlink"/>
            <w:rFonts w:ascii="Times New Roman" w:hAnsi="Times New Roman"/>
          </w:rPr>
          <w:t>www.datagenicgroup.com</w:t>
        </w:r>
      </w:hyperlink>
    </w:p>
    <w:p w:rsidR="00BB7149" w:rsidRDefault="00BB7149" w:rsidP="00BB7149">
      <w:pPr>
        <w:rPr>
          <w:rStyle w:val="Hyperlink"/>
          <w:rFonts w:ascii="Times New Roman" w:hAnsi="Times New Roman"/>
          <w:sz w:val="24"/>
          <w:szCs w:val="24"/>
        </w:rPr>
      </w:pPr>
    </w:p>
    <w:p w:rsidR="00BB7149" w:rsidRDefault="00BB7149" w:rsidP="00BB7149">
      <w:pPr>
        <w:rPr>
          <w:rStyle w:val="Hyperlink"/>
          <w:rFonts w:ascii="Times New Roman" w:hAnsi="Times New Roman"/>
          <w:sz w:val="24"/>
          <w:szCs w:val="24"/>
        </w:rPr>
      </w:pPr>
    </w:p>
    <w:p w:rsidR="00BB7149" w:rsidRDefault="00BB7149" w:rsidP="00BB7149">
      <w:pPr>
        <w:rPr>
          <w:rStyle w:val="Hyperlink"/>
          <w:rFonts w:ascii="Times New Roman" w:hAnsi="Times New Roman"/>
          <w:sz w:val="24"/>
          <w:szCs w:val="24"/>
        </w:rPr>
      </w:pPr>
    </w:p>
    <w:p w:rsidR="00BB7149" w:rsidRDefault="00BB7149" w:rsidP="00BB7149">
      <w:pPr>
        <w:rPr>
          <w:rStyle w:val="Hyperlink"/>
          <w:rFonts w:ascii="Times New Roman" w:hAnsi="Times New Roman"/>
          <w:sz w:val="24"/>
          <w:szCs w:val="24"/>
        </w:rPr>
      </w:pPr>
    </w:p>
    <w:p w:rsidR="00BB7149" w:rsidRDefault="00BB7149" w:rsidP="00BB7149">
      <w:pPr>
        <w:rPr>
          <w:rStyle w:val="Hyperlink"/>
          <w:rFonts w:ascii="Times New Roman" w:hAnsi="Times New Roman"/>
          <w:sz w:val="24"/>
          <w:szCs w:val="24"/>
        </w:rPr>
      </w:pPr>
    </w:p>
    <w:p w:rsidR="00BB7149" w:rsidRDefault="00BB7149" w:rsidP="00635E17">
      <w:pPr>
        <w:ind w:firstLine="720"/>
        <w:rPr>
          <w:rStyle w:val="Hyperlink"/>
          <w:rFonts w:ascii="Times New Roman" w:hAnsi="Times New Roman"/>
        </w:rPr>
      </w:pPr>
    </w:p>
    <w:p w:rsidR="007B627E" w:rsidRPr="006F6BFD" w:rsidRDefault="007B627E" w:rsidP="00F672CB">
      <w:pPr>
        <w:rPr>
          <w:rFonts w:ascii="Arial" w:hAnsi="Arial"/>
          <w:b/>
          <w:bCs/>
          <w:caps/>
          <w:color w:val="522284"/>
          <w:sz w:val="20"/>
          <w:szCs w:val="20"/>
          <w:lang w:val="en-US" w:eastAsia="nl-NL"/>
        </w:rPr>
      </w:pPr>
      <w:r w:rsidRPr="006F6BFD">
        <w:rPr>
          <w:rFonts w:ascii="Arial" w:hAnsi="Arial"/>
          <w:b/>
          <w:bCs/>
          <w:caps/>
          <w:color w:val="522284"/>
          <w:sz w:val="20"/>
          <w:szCs w:val="20"/>
          <w:lang w:val="en-US" w:eastAsia="nl-NL"/>
        </w:rPr>
        <w:lastRenderedPageBreak/>
        <w:t>VERSIONING</w:t>
      </w: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20" w:firstRow="1" w:lastRow="0" w:firstColumn="0" w:lastColumn="0" w:noHBand="0" w:noVBand="0"/>
      </w:tblPr>
      <w:tblGrid>
        <w:gridCol w:w="1724"/>
        <w:gridCol w:w="982"/>
        <w:gridCol w:w="1486"/>
        <w:gridCol w:w="4814"/>
      </w:tblGrid>
      <w:tr w:rsidR="007B627E" w:rsidRPr="00551160" w:rsidTr="00551160">
        <w:tc>
          <w:tcPr>
            <w:tcW w:w="1384" w:type="dxa"/>
            <w:shd w:val="clear" w:color="auto" w:fill="E6EED5"/>
          </w:tcPr>
          <w:p w:rsidR="007B627E" w:rsidRPr="00551160" w:rsidRDefault="007B627E" w:rsidP="00551160">
            <w:pPr>
              <w:spacing w:after="0" w:line="240" w:lineRule="auto"/>
              <w:rPr>
                <w:b/>
                <w:bCs/>
              </w:rPr>
            </w:pPr>
            <w:r w:rsidRPr="00551160">
              <w:rPr>
                <w:b/>
                <w:bCs/>
              </w:rPr>
              <w:t>Date</w:t>
            </w:r>
          </w:p>
        </w:tc>
        <w:tc>
          <w:tcPr>
            <w:tcW w:w="992" w:type="dxa"/>
            <w:shd w:val="clear" w:color="auto" w:fill="E6EED5"/>
          </w:tcPr>
          <w:p w:rsidR="007B627E" w:rsidRPr="00551160" w:rsidRDefault="007B627E" w:rsidP="00551160">
            <w:pPr>
              <w:spacing w:after="0" w:line="240" w:lineRule="auto"/>
              <w:rPr>
                <w:b/>
                <w:bCs/>
              </w:rPr>
            </w:pPr>
            <w:r w:rsidRPr="00551160">
              <w:rPr>
                <w:b/>
                <w:bCs/>
              </w:rPr>
              <w:t>Version</w:t>
            </w:r>
          </w:p>
        </w:tc>
        <w:tc>
          <w:tcPr>
            <w:tcW w:w="1560" w:type="dxa"/>
            <w:shd w:val="clear" w:color="auto" w:fill="E6EED5"/>
          </w:tcPr>
          <w:p w:rsidR="007B627E" w:rsidRPr="00551160" w:rsidRDefault="007B627E" w:rsidP="00551160">
            <w:pPr>
              <w:spacing w:after="0" w:line="240" w:lineRule="auto"/>
              <w:rPr>
                <w:b/>
                <w:bCs/>
              </w:rPr>
            </w:pPr>
            <w:r w:rsidRPr="00551160">
              <w:rPr>
                <w:b/>
                <w:bCs/>
              </w:rPr>
              <w:t>Author</w:t>
            </w:r>
          </w:p>
        </w:tc>
        <w:tc>
          <w:tcPr>
            <w:tcW w:w="5306" w:type="dxa"/>
            <w:shd w:val="clear" w:color="auto" w:fill="E6EED5"/>
          </w:tcPr>
          <w:p w:rsidR="007B627E" w:rsidRPr="00551160" w:rsidRDefault="007B627E" w:rsidP="00551160">
            <w:pPr>
              <w:spacing w:after="0" w:line="240" w:lineRule="auto"/>
              <w:rPr>
                <w:b/>
                <w:bCs/>
              </w:rPr>
            </w:pPr>
            <w:r w:rsidRPr="00551160">
              <w:rPr>
                <w:b/>
                <w:bCs/>
              </w:rPr>
              <w:t>Changes</w:t>
            </w:r>
          </w:p>
        </w:tc>
      </w:tr>
      <w:tr w:rsidR="00AA77CB" w:rsidRPr="00551160" w:rsidTr="00551160">
        <w:tc>
          <w:tcPr>
            <w:tcW w:w="1384" w:type="dxa"/>
            <w:shd w:val="clear" w:color="auto" w:fill="CDDDAC"/>
          </w:tcPr>
          <w:p w:rsidR="00AA77CB" w:rsidRPr="00551160" w:rsidRDefault="003A4381" w:rsidP="004E70B6">
            <w:pPr>
              <w:tabs>
                <w:tab w:val="right" w:pos="2124"/>
              </w:tabs>
              <w:spacing w:after="0" w:line="240" w:lineRule="auto"/>
              <w:pPrChange w:id="6" w:author="Anupam Soni" w:date="2018-08-17T10:35:00Z">
                <w:pPr>
                  <w:spacing w:after="0" w:line="240" w:lineRule="auto"/>
                </w:pPr>
              </w:pPrChange>
            </w:pPr>
            <w:del w:id="7" w:author="Anupam Soni" w:date="2018-08-17T10:35:00Z">
              <w:r w:rsidDel="004E70B6">
                <w:delText>0</w:delText>
              </w:r>
              <w:r w:rsidR="00F57516" w:rsidDel="004E70B6">
                <w:delText>4</w:delText>
              </w:r>
            </w:del>
            <w:ins w:id="8" w:author="Anupam Soni" w:date="2018-08-17T10:35:00Z">
              <w:r w:rsidR="004E70B6">
                <w:t>17</w:t>
              </w:r>
            </w:ins>
            <w:r w:rsidR="005D3527">
              <w:t>/</w:t>
            </w:r>
            <w:r w:rsidR="00F35738">
              <w:t>0</w:t>
            </w:r>
            <w:ins w:id="9" w:author="Anupam Soni" w:date="2018-08-17T10:35:00Z">
              <w:r w:rsidR="004E70B6">
                <w:t>8</w:t>
              </w:r>
            </w:ins>
            <w:del w:id="10" w:author="Anupam Soni" w:date="2018-08-17T10:35:00Z">
              <w:r w:rsidR="00F57516" w:rsidDel="004E70B6">
                <w:delText>9</w:delText>
              </w:r>
            </w:del>
            <w:r w:rsidR="005D3527">
              <w:t>/201</w:t>
            </w:r>
            <w:ins w:id="11" w:author="Anupam Soni" w:date="2018-08-17T10:35:00Z">
              <w:r w:rsidR="004E70B6">
                <w:t>8</w:t>
              </w:r>
            </w:ins>
            <w:del w:id="12" w:author="Anupam Soni" w:date="2018-08-17T10:35:00Z">
              <w:r w:rsidDel="004E70B6">
                <w:delText>7</w:delText>
              </w:r>
            </w:del>
            <w:ins w:id="13" w:author="Anupam Soni" w:date="2018-08-17T10:35:00Z">
              <w:r w:rsidR="004E70B6">
                <w:tab/>
              </w:r>
            </w:ins>
          </w:p>
        </w:tc>
        <w:tc>
          <w:tcPr>
            <w:tcW w:w="992" w:type="dxa"/>
            <w:shd w:val="clear" w:color="auto" w:fill="CDDDAC"/>
          </w:tcPr>
          <w:p w:rsidR="00AA77CB" w:rsidRPr="00551160" w:rsidRDefault="00A0451E" w:rsidP="00551160">
            <w:pPr>
              <w:spacing w:after="0" w:line="240" w:lineRule="auto"/>
            </w:pPr>
            <w:r>
              <w:t>V1</w:t>
            </w:r>
            <w:r w:rsidR="00BC49B9">
              <w:t>.</w:t>
            </w:r>
            <w:r>
              <w:t>0</w:t>
            </w:r>
          </w:p>
        </w:tc>
        <w:tc>
          <w:tcPr>
            <w:tcW w:w="1560" w:type="dxa"/>
            <w:shd w:val="clear" w:color="auto" w:fill="CDDDAC"/>
          </w:tcPr>
          <w:p w:rsidR="00AA77CB" w:rsidRPr="00551160" w:rsidRDefault="00F57516" w:rsidP="00551160">
            <w:pPr>
              <w:spacing w:after="0" w:line="240" w:lineRule="auto"/>
            </w:pPr>
            <w:r>
              <w:t>Anupam Soni</w:t>
            </w:r>
          </w:p>
        </w:tc>
        <w:tc>
          <w:tcPr>
            <w:tcW w:w="5306" w:type="dxa"/>
            <w:shd w:val="clear" w:color="auto" w:fill="CDDDAC"/>
          </w:tcPr>
          <w:p w:rsidR="00AA77CB" w:rsidRPr="00551160" w:rsidRDefault="00F57516" w:rsidP="00AA77CB">
            <w:pPr>
              <w:spacing w:after="0" w:line="240" w:lineRule="auto"/>
            </w:pPr>
            <w:r>
              <w:t>First Version</w:t>
            </w:r>
          </w:p>
        </w:tc>
      </w:tr>
      <w:tr w:rsidR="00366A56" w:rsidRPr="00551160" w:rsidTr="00551160">
        <w:trPr>
          <w:ins w:id="14" w:author="Anupam Soni" w:date="2017-10-13T18:12:00Z"/>
        </w:trPr>
        <w:tc>
          <w:tcPr>
            <w:tcW w:w="1384" w:type="dxa"/>
            <w:shd w:val="clear" w:color="auto" w:fill="CDDDAC"/>
          </w:tcPr>
          <w:p w:rsidR="00366A56" w:rsidRDefault="00366A56" w:rsidP="00366A56">
            <w:pPr>
              <w:spacing w:after="0" w:line="240" w:lineRule="auto"/>
              <w:rPr>
                <w:ins w:id="15" w:author="Anupam Soni" w:date="2017-10-13T18:12:00Z"/>
              </w:rPr>
            </w:pPr>
          </w:p>
        </w:tc>
        <w:tc>
          <w:tcPr>
            <w:tcW w:w="992" w:type="dxa"/>
            <w:shd w:val="clear" w:color="auto" w:fill="CDDDAC"/>
          </w:tcPr>
          <w:p w:rsidR="00366A56" w:rsidRDefault="00366A56" w:rsidP="00366A56">
            <w:pPr>
              <w:spacing w:after="0" w:line="240" w:lineRule="auto"/>
              <w:rPr>
                <w:ins w:id="16" w:author="Anupam Soni" w:date="2017-10-13T18:12:00Z"/>
              </w:rPr>
            </w:pPr>
          </w:p>
        </w:tc>
        <w:tc>
          <w:tcPr>
            <w:tcW w:w="1560" w:type="dxa"/>
            <w:shd w:val="clear" w:color="auto" w:fill="CDDDAC"/>
          </w:tcPr>
          <w:p w:rsidR="00366A56" w:rsidRDefault="00366A56" w:rsidP="00366A56">
            <w:pPr>
              <w:spacing w:after="0" w:line="240" w:lineRule="auto"/>
              <w:rPr>
                <w:ins w:id="17" w:author="Anupam Soni" w:date="2017-10-13T18:12:00Z"/>
              </w:rPr>
            </w:pPr>
          </w:p>
        </w:tc>
        <w:tc>
          <w:tcPr>
            <w:tcW w:w="5306" w:type="dxa"/>
            <w:shd w:val="clear" w:color="auto" w:fill="CDDDAC"/>
          </w:tcPr>
          <w:p w:rsidR="00366A56" w:rsidRDefault="00366A56" w:rsidP="00366A56">
            <w:pPr>
              <w:spacing w:after="0" w:line="240" w:lineRule="auto"/>
              <w:rPr>
                <w:ins w:id="18" w:author="Anupam Soni" w:date="2017-10-13T18:12:00Z"/>
              </w:rPr>
            </w:pPr>
          </w:p>
        </w:tc>
      </w:tr>
      <w:tr w:rsidR="00366A56" w:rsidRPr="00551160" w:rsidTr="00551160">
        <w:trPr>
          <w:ins w:id="19" w:author="Kowshik NS" w:date="2017-09-05T09:39:00Z"/>
        </w:trPr>
        <w:tc>
          <w:tcPr>
            <w:tcW w:w="1384" w:type="dxa"/>
            <w:shd w:val="clear" w:color="auto" w:fill="CDDDAC"/>
          </w:tcPr>
          <w:p w:rsidR="00366A56" w:rsidRDefault="00366A56">
            <w:pPr>
              <w:spacing w:after="0" w:line="240" w:lineRule="auto"/>
              <w:rPr>
                <w:ins w:id="20" w:author="Kowshik NS" w:date="2017-09-05T09:39:00Z"/>
              </w:rPr>
            </w:pPr>
            <w:ins w:id="21" w:author="Kowshik NS" w:date="2017-09-05T09:39:00Z">
              <w:del w:id="22" w:author="Anupam Soni" w:date="2017-10-13T18:12:00Z">
                <w:r w:rsidDel="00366A56">
                  <w:delText>05/09/2017</w:delText>
                </w:r>
              </w:del>
            </w:ins>
          </w:p>
        </w:tc>
        <w:tc>
          <w:tcPr>
            <w:tcW w:w="992" w:type="dxa"/>
            <w:shd w:val="clear" w:color="auto" w:fill="CDDDAC"/>
          </w:tcPr>
          <w:p w:rsidR="00366A56" w:rsidRDefault="00366A56" w:rsidP="00366A56">
            <w:pPr>
              <w:spacing w:after="0" w:line="240" w:lineRule="auto"/>
              <w:rPr>
                <w:ins w:id="23" w:author="Kowshik NS" w:date="2017-09-05T09:39:00Z"/>
              </w:rPr>
            </w:pPr>
            <w:ins w:id="24" w:author="Kowshik NS" w:date="2017-09-05T09:39:00Z">
              <w:del w:id="25" w:author="Anupam Soni" w:date="2017-10-13T18:12:00Z">
                <w:r w:rsidDel="00366A56">
                  <w:delText>V1.1</w:delText>
                </w:r>
              </w:del>
            </w:ins>
          </w:p>
        </w:tc>
        <w:tc>
          <w:tcPr>
            <w:tcW w:w="1560" w:type="dxa"/>
            <w:shd w:val="clear" w:color="auto" w:fill="CDDDAC"/>
          </w:tcPr>
          <w:p w:rsidR="00366A56" w:rsidRDefault="00366A56" w:rsidP="00366A56">
            <w:pPr>
              <w:spacing w:after="0" w:line="240" w:lineRule="auto"/>
              <w:rPr>
                <w:ins w:id="26" w:author="Kowshik NS" w:date="2017-09-05T09:39:00Z"/>
              </w:rPr>
            </w:pPr>
            <w:ins w:id="27" w:author="Kowshik NS" w:date="2017-09-05T09:39:00Z">
              <w:del w:id="28" w:author="Anupam Soni" w:date="2017-10-13T18:12:00Z">
                <w:r w:rsidDel="00366A56">
                  <w:delText>Kowshik NS</w:delText>
                </w:r>
              </w:del>
            </w:ins>
          </w:p>
        </w:tc>
        <w:tc>
          <w:tcPr>
            <w:tcW w:w="5306" w:type="dxa"/>
            <w:shd w:val="clear" w:color="auto" w:fill="CDDDAC"/>
          </w:tcPr>
          <w:p w:rsidR="00366A56" w:rsidRDefault="00366A56" w:rsidP="00366A56">
            <w:pPr>
              <w:spacing w:after="0" w:line="240" w:lineRule="auto"/>
              <w:rPr>
                <w:ins w:id="29" w:author="Kowshik NS" w:date="2017-09-05T09:39:00Z"/>
              </w:rPr>
            </w:pPr>
            <w:ins w:id="30" w:author="Kowshik NS" w:date="2017-09-05T09:40:00Z">
              <w:del w:id="31" w:author="Anupam Soni" w:date="2017-10-13T18:12:00Z">
                <w:r w:rsidDel="00366A56">
                  <w:delText>Restructured document, added screenshot and versioning</w:delText>
                </w:r>
              </w:del>
            </w:ins>
          </w:p>
        </w:tc>
      </w:tr>
    </w:tbl>
    <w:p w:rsidR="007B627E" w:rsidDel="007D2152" w:rsidRDefault="007B627E">
      <w:pPr>
        <w:rPr>
          <w:del w:id="32" w:author="Anupam Soni" w:date="2018-08-17T11:50:00Z"/>
        </w:rPr>
      </w:pPr>
      <w:del w:id="33" w:author="Anupam Soni" w:date="2018-08-17T11:50:00Z">
        <w:r w:rsidDel="007D2152">
          <w:br w:type="page"/>
        </w:r>
      </w:del>
    </w:p>
    <w:customXmlDelRangeStart w:id="34" w:author="Anupam Soni" w:date="2018-08-17T11:50:00Z"/>
    <w:sdt>
      <w:sdtPr>
        <w:rPr>
          <w:rFonts w:ascii="Calibri" w:hAnsi="Calibri"/>
          <w:b w:val="0"/>
          <w:bCs w:val="0"/>
          <w:color w:val="auto"/>
          <w:sz w:val="22"/>
          <w:szCs w:val="22"/>
          <w:lang w:val="en-GB"/>
        </w:rPr>
        <w:id w:val="22489853"/>
        <w:docPartObj>
          <w:docPartGallery w:val="Table of Contents"/>
          <w:docPartUnique/>
        </w:docPartObj>
      </w:sdtPr>
      <w:sdtEndPr/>
      <w:sdtContent>
        <w:customXmlDelRangeEnd w:id="34"/>
        <w:p w:rsidR="00467109" w:rsidRPr="00CC36C2" w:rsidDel="007D2152" w:rsidRDefault="00467109" w:rsidP="007D2152">
          <w:pPr>
            <w:pStyle w:val="TOCHeading"/>
            <w:numPr>
              <w:ilvl w:val="0"/>
              <w:numId w:val="0"/>
            </w:numPr>
            <w:rPr>
              <w:del w:id="35" w:author="Anupam Soni" w:date="2018-08-17T11:50:00Z"/>
              <w:i/>
            </w:rPr>
            <w:pPrChange w:id="36" w:author="Anupam Soni" w:date="2018-08-17T11:50:00Z">
              <w:pPr>
                <w:pStyle w:val="TOCHeading"/>
                <w:numPr>
                  <w:numId w:val="0"/>
                </w:numPr>
              </w:pPr>
            </w:pPrChange>
          </w:pPr>
          <w:del w:id="37" w:author="Anupam Soni" w:date="2018-08-17T11:50:00Z">
            <w:r w:rsidRPr="00CC36C2" w:rsidDel="007D2152">
              <w:rPr>
                <w:rFonts w:ascii="Calibri" w:hAnsi="Calibri"/>
                <w:i/>
                <w:color w:val="92D050"/>
                <w:lang w:val="en-GB"/>
              </w:rPr>
              <w:delText>Contents</w:delText>
            </w:r>
          </w:del>
        </w:p>
        <w:p w:rsidR="003210E8" w:rsidDel="00DA6827" w:rsidRDefault="00615BFC" w:rsidP="007D2152">
          <w:pPr>
            <w:pStyle w:val="TOC1"/>
            <w:tabs>
              <w:tab w:val="left" w:pos="440"/>
              <w:tab w:val="right" w:leader="dot" w:pos="9016"/>
            </w:tabs>
            <w:rPr>
              <w:del w:id="38" w:author="Anupam Soni" w:date="2017-10-13T18:16:00Z"/>
              <w:rFonts w:asciiTheme="minorHAnsi" w:eastAsiaTheme="minorEastAsia" w:hAnsiTheme="minorHAnsi" w:cstheme="minorBidi"/>
              <w:noProof/>
              <w:lang w:val="en-US"/>
            </w:rPr>
            <w:pPrChange w:id="39" w:author="Anupam Soni" w:date="2018-08-17T11:50:00Z">
              <w:pPr>
                <w:pStyle w:val="TOC1"/>
                <w:tabs>
                  <w:tab w:val="left" w:pos="440"/>
                  <w:tab w:val="right" w:leader="dot" w:pos="9016"/>
                </w:tabs>
              </w:pPr>
            </w:pPrChange>
          </w:pPr>
          <w:del w:id="40" w:author="Anupam Soni" w:date="2018-08-17T11:50:00Z">
            <w:r w:rsidDel="007D2152">
              <w:fldChar w:fldCharType="begin"/>
            </w:r>
            <w:r w:rsidR="00467109" w:rsidDel="007D2152">
              <w:delInstrText xml:space="preserve"> TOC \o "1-</w:delInstrText>
            </w:r>
            <w:r w:rsidR="00267CB1" w:rsidDel="007D2152">
              <w:delInstrText>4</w:delInstrText>
            </w:r>
            <w:r w:rsidR="00467109" w:rsidDel="007D2152">
              <w:delInstrText xml:space="preserve">" \h \z \u </w:delInstrText>
            </w:r>
            <w:r w:rsidDel="007D2152">
              <w:fldChar w:fldCharType="separate"/>
            </w:r>
          </w:del>
          <w:del w:id="41" w:author="Anupam Soni" w:date="2017-10-13T18:16:00Z">
            <w:r w:rsidR="003210E8" w:rsidRPr="00DA6827" w:rsidDel="00DA6827">
              <w:rPr>
                <w:rPrChange w:id="42" w:author="Anupam Soni" w:date="2017-10-13T18:16:00Z">
                  <w:rPr>
                    <w:rStyle w:val="Hyperlink"/>
                    <w:noProof/>
                  </w:rPr>
                </w:rPrChange>
              </w:rPr>
              <w:delText>1.</w:delText>
            </w:r>
            <w:r w:rsidR="003210E8" w:rsidDel="00DA6827">
              <w:rPr>
                <w:rFonts w:asciiTheme="minorHAnsi" w:eastAsiaTheme="minorEastAsia" w:hAnsiTheme="minorHAnsi" w:cstheme="minorBidi"/>
                <w:noProof/>
                <w:lang w:val="en-US"/>
              </w:rPr>
              <w:tab/>
            </w:r>
            <w:r w:rsidR="003210E8" w:rsidRPr="00DA6827" w:rsidDel="00DA6827">
              <w:rPr>
                <w:rPrChange w:id="43" w:author="Anupam Soni" w:date="2017-10-13T18:16:00Z">
                  <w:rPr>
                    <w:rStyle w:val="Hyperlink"/>
                    <w:noProof/>
                  </w:rPr>
                </w:rPrChange>
              </w:rPr>
              <w:delText>Purpose</w:delText>
            </w:r>
            <w:r w:rsidR="003210E8" w:rsidDel="00DA6827">
              <w:rPr>
                <w:noProof/>
                <w:webHidden/>
              </w:rPr>
              <w:tab/>
            </w:r>
            <w:r w:rsidR="00DA6827" w:rsidDel="00DA6827">
              <w:rPr>
                <w:noProof/>
                <w:webHidden/>
              </w:rPr>
              <w:delText>5</w:delText>
            </w:r>
          </w:del>
        </w:p>
        <w:p w:rsidR="003210E8" w:rsidDel="00DA6827" w:rsidRDefault="003210E8" w:rsidP="007D2152">
          <w:pPr>
            <w:pStyle w:val="TOC1"/>
            <w:tabs>
              <w:tab w:val="left" w:pos="440"/>
              <w:tab w:val="right" w:leader="dot" w:pos="9016"/>
            </w:tabs>
            <w:rPr>
              <w:del w:id="44" w:author="Anupam Soni" w:date="2017-10-13T18:16:00Z"/>
              <w:rFonts w:asciiTheme="minorHAnsi" w:eastAsiaTheme="minorEastAsia" w:hAnsiTheme="minorHAnsi" w:cstheme="minorBidi"/>
              <w:noProof/>
              <w:lang w:val="en-US"/>
            </w:rPr>
            <w:pPrChange w:id="45" w:author="Anupam Soni" w:date="2018-08-17T11:50:00Z">
              <w:pPr>
                <w:pStyle w:val="TOC1"/>
                <w:tabs>
                  <w:tab w:val="left" w:pos="440"/>
                  <w:tab w:val="right" w:leader="dot" w:pos="9016"/>
                </w:tabs>
              </w:pPr>
            </w:pPrChange>
          </w:pPr>
          <w:del w:id="46" w:author="Anupam Soni" w:date="2017-10-13T18:16:00Z">
            <w:r w:rsidRPr="00DA6827" w:rsidDel="00DA6827">
              <w:rPr>
                <w:rPrChange w:id="47" w:author="Anupam Soni" w:date="2017-10-13T18:16:00Z">
                  <w:rPr>
                    <w:rStyle w:val="Hyperlink"/>
                    <w:noProof/>
                  </w:rPr>
                </w:rPrChange>
              </w:rPr>
              <w:delText>2.</w:delText>
            </w:r>
            <w:r w:rsidDel="00DA6827">
              <w:rPr>
                <w:rFonts w:asciiTheme="minorHAnsi" w:eastAsiaTheme="minorEastAsia" w:hAnsiTheme="minorHAnsi" w:cstheme="minorBidi"/>
                <w:noProof/>
                <w:lang w:val="en-US"/>
              </w:rPr>
              <w:tab/>
            </w:r>
            <w:r w:rsidRPr="00DA6827" w:rsidDel="00DA6827">
              <w:rPr>
                <w:rPrChange w:id="48" w:author="Anupam Soni" w:date="2017-10-13T18:16:00Z">
                  <w:rPr>
                    <w:rStyle w:val="Hyperlink"/>
                    <w:noProof/>
                  </w:rPr>
                </w:rPrChange>
              </w:rPr>
              <w:delText>Input Files Upload</w:delText>
            </w:r>
            <w:r w:rsidDel="00DA6827">
              <w:rPr>
                <w:noProof/>
                <w:webHidden/>
              </w:rPr>
              <w:tab/>
            </w:r>
            <w:r w:rsidR="00DA6827" w:rsidDel="00DA6827">
              <w:rPr>
                <w:noProof/>
                <w:webHidden/>
              </w:rPr>
              <w:delText>5</w:delText>
            </w:r>
          </w:del>
        </w:p>
        <w:p w:rsidR="003210E8" w:rsidDel="00DA6827" w:rsidRDefault="003210E8" w:rsidP="007D2152">
          <w:pPr>
            <w:pStyle w:val="TOC1"/>
            <w:tabs>
              <w:tab w:val="left" w:pos="440"/>
              <w:tab w:val="right" w:leader="dot" w:pos="9016"/>
            </w:tabs>
            <w:rPr>
              <w:del w:id="49" w:author="Anupam Soni" w:date="2017-10-13T18:16:00Z"/>
              <w:rFonts w:asciiTheme="minorHAnsi" w:eastAsiaTheme="minorEastAsia" w:hAnsiTheme="minorHAnsi" w:cstheme="minorBidi"/>
              <w:noProof/>
              <w:lang w:val="en-US"/>
            </w:rPr>
            <w:pPrChange w:id="50" w:author="Anupam Soni" w:date="2018-08-17T11:50:00Z">
              <w:pPr>
                <w:pStyle w:val="TOC1"/>
                <w:tabs>
                  <w:tab w:val="left" w:pos="440"/>
                  <w:tab w:val="right" w:leader="dot" w:pos="9016"/>
                </w:tabs>
              </w:pPr>
            </w:pPrChange>
          </w:pPr>
          <w:del w:id="51" w:author="Anupam Soni" w:date="2017-10-13T18:16:00Z">
            <w:r w:rsidRPr="00DA6827" w:rsidDel="00DA6827">
              <w:rPr>
                <w:rPrChange w:id="52" w:author="Anupam Soni" w:date="2017-10-13T18:16:00Z">
                  <w:rPr>
                    <w:rStyle w:val="Hyperlink"/>
                    <w:noProof/>
                  </w:rPr>
                </w:rPrChange>
              </w:rPr>
              <w:delText>3.</w:delText>
            </w:r>
            <w:r w:rsidDel="00DA6827">
              <w:rPr>
                <w:rFonts w:asciiTheme="minorHAnsi" w:eastAsiaTheme="minorEastAsia" w:hAnsiTheme="minorHAnsi" w:cstheme="minorBidi"/>
                <w:noProof/>
                <w:lang w:val="en-US"/>
              </w:rPr>
              <w:tab/>
            </w:r>
            <w:r w:rsidRPr="00DA6827" w:rsidDel="00DA6827">
              <w:rPr>
                <w:rPrChange w:id="53" w:author="Anupam Soni" w:date="2017-10-13T18:16:00Z">
                  <w:rPr>
                    <w:rStyle w:val="Hyperlink"/>
                    <w:noProof/>
                  </w:rPr>
                </w:rPrChange>
              </w:rPr>
              <w:delText>Data  Validate</w:delText>
            </w:r>
            <w:r w:rsidDel="00DA6827">
              <w:rPr>
                <w:noProof/>
                <w:webHidden/>
              </w:rPr>
              <w:tab/>
            </w:r>
            <w:r w:rsidR="00DA6827" w:rsidDel="00DA6827">
              <w:rPr>
                <w:noProof/>
                <w:webHidden/>
              </w:rPr>
              <w:delText>8</w:delText>
            </w:r>
          </w:del>
        </w:p>
        <w:p w:rsidR="00DA6827" w:rsidRPr="00DA6827" w:rsidDel="00DA6827" w:rsidRDefault="003210E8" w:rsidP="007D2152">
          <w:pPr>
            <w:pStyle w:val="TOC1"/>
            <w:tabs>
              <w:tab w:val="left" w:pos="440"/>
              <w:tab w:val="right" w:leader="dot" w:pos="9016"/>
            </w:tabs>
            <w:rPr>
              <w:del w:id="54" w:author="Anupam Soni" w:date="2017-10-13T18:16:00Z"/>
              <w:noProof/>
              <w:rPrChange w:id="55" w:author="Anupam Soni" w:date="2017-10-13T18:15:00Z">
                <w:rPr>
                  <w:del w:id="56" w:author="Anupam Soni" w:date="2017-10-13T18:16:00Z"/>
                  <w:rFonts w:asciiTheme="minorHAnsi" w:eastAsiaTheme="minorEastAsia" w:hAnsiTheme="minorHAnsi" w:cstheme="minorBidi"/>
                  <w:noProof/>
                  <w:lang w:val="en-US"/>
                </w:rPr>
              </w:rPrChange>
            </w:rPr>
            <w:pPrChange w:id="57" w:author="Anupam Soni" w:date="2018-08-17T11:50:00Z">
              <w:pPr>
                <w:pStyle w:val="TOC1"/>
                <w:tabs>
                  <w:tab w:val="left" w:pos="440"/>
                  <w:tab w:val="right" w:leader="dot" w:pos="9016"/>
                </w:tabs>
              </w:pPr>
            </w:pPrChange>
          </w:pPr>
          <w:del w:id="58" w:author="Anupam Soni" w:date="2017-10-13T18:16:00Z">
            <w:r w:rsidRPr="00DA6827" w:rsidDel="00DA6827">
              <w:rPr>
                <w:rPrChange w:id="59" w:author="Anupam Soni" w:date="2017-10-13T18:16:00Z">
                  <w:rPr>
                    <w:rStyle w:val="Hyperlink"/>
                    <w:noProof/>
                  </w:rPr>
                </w:rPrChange>
              </w:rPr>
              <w:delText>4.</w:delText>
            </w:r>
            <w:r w:rsidDel="00DA6827">
              <w:rPr>
                <w:rFonts w:asciiTheme="minorHAnsi" w:eastAsiaTheme="minorEastAsia" w:hAnsiTheme="minorHAnsi" w:cstheme="minorBidi"/>
                <w:noProof/>
                <w:lang w:val="en-US"/>
              </w:rPr>
              <w:tab/>
            </w:r>
            <w:r w:rsidRPr="00DA6827" w:rsidDel="00DA6827">
              <w:rPr>
                <w:rPrChange w:id="60" w:author="Anupam Soni" w:date="2017-10-13T18:16:00Z">
                  <w:rPr>
                    <w:rStyle w:val="Hyperlink"/>
                    <w:noProof/>
                  </w:rPr>
                </w:rPrChange>
              </w:rPr>
              <w:delText>Data  Update</w:delText>
            </w:r>
            <w:r w:rsidDel="00DA6827">
              <w:rPr>
                <w:noProof/>
                <w:webHidden/>
              </w:rPr>
              <w:tab/>
            </w:r>
            <w:r w:rsidR="00DA6827" w:rsidDel="00DA6827">
              <w:rPr>
                <w:noProof/>
                <w:webHidden/>
              </w:rPr>
              <w:delText>11</w:delText>
            </w:r>
          </w:del>
        </w:p>
        <w:p w:rsidR="00467109" w:rsidDel="007D2152" w:rsidRDefault="00615BFC" w:rsidP="007D2152">
          <w:pPr>
            <w:rPr>
              <w:del w:id="61" w:author="Anupam Soni" w:date="2018-08-17T11:50:00Z"/>
            </w:rPr>
            <w:pPrChange w:id="62" w:author="Anupam Soni" w:date="2018-08-17T11:50:00Z">
              <w:pPr/>
            </w:pPrChange>
          </w:pPr>
          <w:del w:id="63" w:author="Anupam Soni" w:date="2018-08-17T11:50:00Z">
            <w:r w:rsidDel="007D2152">
              <w:fldChar w:fldCharType="end"/>
            </w:r>
          </w:del>
        </w:p>
        <w:customXmlDelRangeStart w:id="64" w:author="Anupam Soni" w:date="2018-08-17T11:50:00Z"/>
      </w:sdtContent>
    </w:sdt>
    <w:customXmlDelRangeEnd w:id="64"/>
    <w:p w:rsidR="007B627E" w:rsidDel="007D2152" w:rsidRDefault="007B627E" w:rsidP="007D2152">
      <w:pPr>
        <w:rPr>
          <w:del w:id="65" w:author="Anupam Soni" w:date="2018-08-17T11:50:00Z"/>
        </w:rPr>
        <w:pPrChange w:id="66" w:author="Anupam Soni" w:date="2018-08-17T11:50:00Z">
          <w:pPr/>
        </w:pPrChange>
      </w:pPr>
    </w:p>
    <w:p w:rsidR="007B627E" w:rsidRPr="00FB0FE7" w:rsidRDefault="007B627E" w:rsidP="007D2152">
      <w:pPr>
        <w:rPr>
          <w:color w:val="92D050"/>
        </w:rPr>
        <w:pPrChange w:id="67" w:author="Anupam Soni" w:date="2018-08-17T11:50:00Z">
          <w:pPr>
            <w:pStyle w:val="Heading1"/>
            <w:numPr>
              <w:numId w:val="5"/>
            </w:numPr>
            <w:ind w:left="720" w:hanging="360"/>
          </w:pPr>
        </w:pPrChange>
      </w:pPr>
      <w:r>
        <w:br w:type="page"/>
      </w:r>
      <w:r w:rsidR="00615BFC">
        <w:lastRenderedPageBreak/>
        <w:fldChar w:fldCharType="begin"/>
      </w:r>
      <w:r w:rsidR="00267CB1">
        <w:instrText xml:space="preserve"> </w:instrText>
      </w:r>
      <w:r w:rsidR="00615BFC">
        <w:fldChar w:fldCharType="begin"/>
      </w:r>
      <w:r w:rsidR="00267CB1">
        <w:instrText xml:space="preserve"> </w:instrText>
      </w:r>
      <w:r w:rsidR="00615BFC">
        <w:fldChar w:fldCharType="begin"/>
      </w:r>
      <w:r w:rsidR="00267CB1">
        <w:instrText xml:space="preserve">  </w:instrText>
      </w:r>
      <w:r w:rsidR="00615BFC">
        <w:fldChar w:fldCharType="end"/>
      </w:r>
      <w:r w:rsidR="00267CB1">
        <w:instrText xml:space="preserve"> </w:instrText>
      </w:r>
      <w:r w:rsidR="00615BFC">
        <w:fldChar w:fldCharType="end"/>
      </w:r>
      <w:r w:rsidR="00267CB1">
        <w:instrText xml:space="preserve"> </w:instrText>
      </w:r>
      <w:r w:rsidR="00615BFC">
        <w:fldChar w:fldCharType="end"/>
      </w:r>
      <w:bookmarkStart w:id="68" w:name="_Toc495681936"/>
      <w:r w:rsidR="00502105">
        <w:rPr>
          <w:color w:val="92D050"/>
        </w:rPr>
        <w:t>Purpose</w:t>
      </w:r>
      <w:bookmarkEnd w:id="68"/>
    </w:p>
    <w:p w:rsidR="0035267A" w:rsidDel="00DB221D" w:rsidRDefault="00502105" w:rsidP="00DB221D">
      <w:pPr>
        <w:ind w:left="360"/>
        <w:rPr>
          <w:del w:id="69" w:author="Anupam Soni" w:date="2018-08-17T12:25:00Z"/>
          <w:color w:val="92D050"/>
        </w:rPr>
      </w:pPr>
      <w:r w:rsidRPr="00502105">
        <w:rPr>
          <w:rFonts w:cs="Arial"/>
        </w:rPr>
        <w:t>The</w:t>
      </w:r>
      <w:r>
        <w:rPr>
          <w:rFonts w:cs="Arial"/>
        </w:rPr>
        <w:t xml:space="preserve"> main purpose of this document is to </w:t>
      </w:r>
      <w:r w:rsidR="00D847C6">
        <w:rPr>
          <w:rFonts w:cs="Arial"/>
        </w:rPr>
        <w:t>describe the</w:t>
      </w:r>
      <w:ins w:id="70" w:author="Anupam Soni" w:date="2018-08-17T10:38:00Z">
        <w:r w:rsidR="004E70B6">
          <w:rPr>
            <w:rFonts w:cs="Arial"/>
          </w:rPr>
          <w:t xml:space="preserve"> process </w:t>
        </w:r>
      </w:ins>
      <w:del w:id="71" w:author="Anupam Soni" w:date="2018-08-17T10:38:00Z">
        <w:r w:rsidR="00D847C6" w:rsidDel="004E70B6">
          <w:rPr>
            <w:rFonts w:cs="Arial"/>
          </w:rPr>
          <w:delText xml:space="preserve"> </w:delText>
        </w:r>
      </w:del>
      <w:del w:id="72" w:author="Anupam Soni" w:date="2018-08-17T10:36:00Z">
        <w:r w:rsidR="00AB357B" w:rsidDel="004E70B6">
          <w:rPr>
            <w:rFonts w:cs="Arial"/>
          </w:rPr>
          <w:delText xml:space="preserve">CME </w:delText>
        </w:r>
      </w:del>
      <w:ins w:id="73" w:author="Anupam Soni" w:date="2018-08-17T10:36:00Z">
        <w:r w:rsidR="004E70B6">
          <w:rPr>
            <w:rFonts w:cs="Arial"/>
          </w:rPr>
          <w:t>EIA</w:t>
        </w:r>
        <w:r w:rsidR="004E70B6">
          <w:rPr>
            <w:rFonts w:cs="Arial"/>
          </w:rPr>
          <w:t xml:space="preserve"> </w:t>
        </w:r>
      </w:ins>
      <w:ins w:id="74" w:author="Anupam Soni" w:date="2018-08-17T10:38:00Z">
        <w:r w:rsidR="004E70B6">
          <w:rPr>
            <w:rFonts w:cs="Arial"/>
          </w:rPr>
          <w:t>TOOL</w:t>
        </w:r>
      </w:ins>
      <w:del w:id="75" w:author="Anupam Soni" w:date="2018-08-17T10:38:00Z">
        <w:r w:rsidR="00AB357B" w:rsidDel="004E70B6">
          <w:rPr>
            <w:rFonts w:cs="Arial"/>
          </w:rPr>
          <w:delText>Data Validation</w:delText>
        </w:r>
      </w:del>
      <w:r w:rsidR="00AB357B">
        <w:rPr>
          <w:rFonts w:cs="Arial"/>
        </w:rPr>
        <w:t xml:space="preserve"> using an automated process</w:t>
      </w:r>
    </w:p>
    <w:p w:rsidR="00DB221D" w:rsidRDefault="00DB221D" w:rsidP="00F73760">
      <w:pPr>
        <w:ind w:left="360"/>
        <w:rPr>
          <w:ins w:id="76" w:author="Anupam Soni" w:date="2018-08-17T12:26:00Z"/>
          <w:rFonts w:cs="Arial"/>
        </w:rPr>
      </w:pPr>
    </w:p>
    <w:p w:rsidR="00DB221D" w:rsidRPr="00DB221D" w:rsidRDefault="00DB221D" w:rsidP="00DB221D">
      <w:pPr>
        <w:rPr>
          <w:ins w:id="77" w:author="Anupam Soni" w:date="2018-08-17T12:26:00Z"/>
          <w:color w:val="92D050"/>
          <w:rPrChange w:id="78" w:author="Anupam Soni" w:date="2018-08-17T12:26:00Z">
            <w:rPr>
              <w:ins w:id="79" w:author="Anupam Soni" w:date="2018-08-17T12:26:00Z"/>
              <w:rFonts w:cs="Arial"/>
            </w:rPr>
          </w:rPrChange>
        </w:rPr>
        <w:pPrChange w:id="80" w:author="Anupam Soni" w:date="2018-08-17T12:26:00Z">
          <w:pPr>
            <w:ind w:left="360"/>
          </w:pPr>
        </w:pPrChange>
      </w:pPr>
      <w:ins w:id="81" w:author="Anupam Soni" w:date="2018-08-17T12:26:00Z">
        <w:r w:rsidRPr="00DB221D">
          <w:rPr>
            <w:color w:val="92D050"/>
            <w:rPrChange w:id="82" w:author="Anupam Soni" w:date="2018-08-17T12:26:00Z">
              <w:rPr>
                <w:rFonts w:cs="Arial"/>
              </w:rPr>
            </w:rPrChange>
          </w:rPr>
          <w:t>Steps</w:t>
        </w:r>
        <w:bookmarkStart w:id="83" w:name="_GoBack"/>
        <w:bookmarkEnd w:id="83"/>
      </w:ins>
    </w:p>
    <w:p w:rsidR="007F25F7" w:rsidRDefault="00EA538C" w:rsidP="00DB221D">
      <w:pPr>
        <w:ind w:left="360"/>
        <w:rPr>
          <w:ins w:id="84" w:author="Anupam Soni" w:date="2018-08-17T10:50:00Z"/>
        </w:rPr>
        <w:pPrChange w:id="85" w:author="Anupam Soni" w:date="2018-08-17T12:25:00Z">
          <w:pPr/>
        </w:pPrChange>
      </w:pPr>
      <w:bookmarkStart w:id="86" w:name="_Toc495681937"/>
      <w:del w:id="87" w:author="Anupam Soni" w:date="2018-08-17T10:38:00Z">
        <w:r w:rsidDel="004E70B6">
          <w:rPr>
            <w:color w:val="92D050"/>
          </w:rPr>
          <w:delText>Input Files Upload</w:delText>
        </w:r>
      </w:del>
      <w:bookmarkEnd w:id="86"/>
      <w:proofErr w:type="spellStart"/>
      <w:ins w:id="88" w:author="Anupam Soni" w:date="2018-08-17T10:48:00Z">
        <w:r w:rsidR="0094462D">
          <w:t>Follow</w:t>
        </w:r>
        <w:proofErr w:type="spellEnd"/>
        <w:r w:rsidR="0094462D">
          <w:t xml:space="preserve"> </w:t>
        </w:r>
      </w:ins>
      <w:ins w:id="89" w:author="Anupam Soni" w:date="2018-08-17T10:49:00Z">
        <w:r w:rsidR="0094462D">
          <w:t xml:space="preserve">steps associated with highlighted numbers in red </w:t>
        </w:r>
        <w:proofErr w:type="spellStart"/>
        <w:r w:rsidR="0094462D">
          <w:t>color</w:t>
        </w:r>
        <w:proofErr w:type="spellEnd"/>
        <w:r w:rsidR="0094462D">
          <w:t xml:space="preserve"> in </w:t>
        </w:r>
      </w:ins>
      <w:ins w:id="90" w:author="Anupam Soni" w:date="2018-08-17T10:50:00Z">
        <w:r w:rsidR="0094462D">
          <w:t>screenshots</w:t>
        </w:r>
      </w:ins>
      <w:ins w:id="91" w:author="Anupam Soni" w:date="2018-08-17T10:48:00Z">
        <w:r w:rsidR="0094462D">
          <w:t xml:space="preserve"> to</w:t>
        </w:r>
      </w:ins>
      <w:ins w:id="92" w:author="Anupam Soni" w:date="2018-08-17T10:50:00Z">
        <w:r w:rsidR="0094462D">
          <w:t xml:space="preserve"> understand the process.</w:t>
        </w:r>
      </w:ins>
    </w:p>
    <w:p w:rsidR="007F25F7" w:rsidRDefault="0094462D" w:rsidP="007F25F7">
      <w:pPr>
        <w:pStyle w:val="ListParagraph"/>
        <w:numPr>
          <w:ilvl w:val="0"/>
          <w:numId w:val="32"/>
        </w:numPr>
        <w:rPr>
          <w:ins w:id="93" w:author="Anupam Soni" w:date="2018-08-17T11:14:00Z"/>
          <w:rFonts w:ascii="Courier New" w:hAnsi="Courier New" w:cs="Courier New"/>
          <w:noProof/>
          <w:color w:val="E36C0A" w:themeColor="accent6" w:themeShade="BF"/>
          <w:sz w:val="28"/>
          <w:szCs w:val="28"/>
        </w:rPr>
      </w:pPr>
      <w:ins w:id="94" w:author="Anupam Soni" w:date="2018-08-17T10:48:00Z">
        <w:r>
          <w:t xml:space="preserve"> </w:t>
        </w:r>
      </w:ins>
      <w:ins w:id="95" w:author="Anupam Soni" w:date="2018-08-17T10:51:00Z">
        <w:r w:rsidRPr="007F25F7">
          <w:rPr>
            <w:rFonts w:ascii="Courier New" w:hAnsi="Courier New" w:cs="Courier New"/>
            <w:noProof/>
            <w:color w:val="E36C0A" w:themeColor="accent6" w:themeShade="BF"/>
            <w:sz w:val="28"/>
            <w:szCs w:val="28"/>
            <w:rPrChange w:id="96" w:author="Anupam Soni" w:date="2018-08-17T11:07:00Z">
              <w:rPr/>
            </w:rPrChange>
          </w:rPr>
          <w:t>Open 47 test machine via Remote desktop connection and g</w:t>
        </w:r>
      </w:ins>
      <w:ins w:id="97" w:author="Anupam Soni" w:date="2018-08-17T10:50:00Z">
        <w:r w:rsidRPr="007F25F7">
          <w:rPr>
            <w:rFonts w:ascii="Courier New" w:hAnsi="Courier New" w:cs="Courier New"/>
            <w:noProof/>
            <w:color w:val="E36C0A" w:themeColor="accent6" w:themeShade="BF"/>
            <w:sz w:val="28"/>
            <w:szCs w:val="28"/>
            <w:rPrChange w:id="98" w:author="Anupam Soni" w:date="2018-08-17T11:07:00Z">
              <w:rPr/>
            </w:rPrChange>
          </w:rPr>
          <w:t xml:space="preserve">o to the </w:t>
        </w:r>
      </w:ins>
      <w:ins w:id="99" w:author="Anupam Soni" w:date="2018-08-17T10:51:00Z">
        <w:r w:rsidRPr="007F25F7">
          <w:rPr>
            <w:rFonts w:ascii="Courier New" w:hAnsi="Courier New" w:cs="Courier New"/>
            <w:noProof/>
            <w:color w:val="E36C0A" w:themeColor="accent6" w:themeShade="BF"/>
            <w:sz w:val="28"/>
            <w:szCs w:val="28"/>
            <w:rPrChange w:id="100" w:author="Anupam Soni" w:date="2018-08-17T11:07:00Z">
              <w:rPr/>
            </w:rPrChange>
          </w:rPr>
          <w:t>python_tool folder.</w:t>
        </w:r>
      </w:ins>
    </w:p>
    <w:p w:rsidR="006C0164" w:rsidRPr="007F25F7" w:rsidRDefault="006C0164" w:rsidP="006C0164">
      <w:pPr>
        <w:pStyle w:val="ListParagraph"/>
        <w:ind w:left="643"/>
        <w:rPr>
          <w:ins w:id="101" w:author="Anupam Soni" w:date="2018-08-17T10:51:00Z"/>
          <w:rFonts w:ascii="Courier New" w:hAnsi="Courier New" w:cs="Courier New"/>
          <w:noProof/>
          <w:color w:val="E36C0A" w:themeColor="accent6" w:themeShade="BF"/>
          <w:sz w:val="28"/>
          <w:szCs w:val="28"/>
          <w:rPrChange w:id="102" w:author="Anupam Soni" w:date="2018-08-17T11:07:00Z">
            <w:rPr>
              <w:ins w:id="103" w:author="Anupam Soni" w:date="2018-08-17T10:51:00Z"/>
            </w:rPr>
          </w:rPrChange>
        </w:rPr>
        <w:pPrChange w:id="104" w:author="Anupam Soni" w:date="2018-08-17T11:14:00Z">
          <w:pPr>
            <w:pStyle w:val="ListParagraph"/>
            <w:numPr>
              <w:numId w:val="32"/>
            </w:numPr>
            <w:ind w:left="643" w:hanging="360"/>
          </w:pPr>
        </w:pPrChange>
      </w:pPr>
    </w:p>
    <w:p w:rsidR="007F25F7" w:rsidRPr="007F25F7" w:rsidRDefault="0094462D" w:rsidP="007F25F7">
      <w:pPr>
        <w:pStyle w:val="ListParagraph"/>
        <w:numPr>
          <w:ilvl w:val="0"/>
          <w:numId w:val="32"/>
        </w:numPr>
        <w:rPr>
          <w:rFonts w:ascii="Courier New" w:hAnsi="Courier New" w:cs="Courier New"/>
          <w:noProof/>
          <w:color w:val="E36C0A" w:themeColor="accent6" w:themeShade="BF"/>
          <w:sz w:val="28"/>
          <w:szCs w:val="28"/>
          <w:rPrChange w:id="105" w:author="Anupam Soni" w:date="2018-08-17T11:07:00Z">
            <w:rPr>
              <w:rFonts w:ascii="Calibri" w:hAnsi="Calibri"/>
              <w:color w:val="92D050"/>
            </w:rPr>
          </w:rPrChange>
        </w:rPr>
        <w:pPrChange w:id="106" w:author="Anupam Soni" w:date="2018-08-17T11:03:00Z">
          <w:pPr>
            <w:pStyle w:val="Heading1"/>
            <w:numPr>
              <w:numId w:val="5"/>
            </w:numPr>
            <w:ind w:left="720" w:hanging="360"/>
          </w:pPr>
        </w:pPrChange>
      </w:pPr>
      <w:ins w:id="107" w:author="Anupam Soni" w:date="2018-08-17T10:52:00Z">
        <w:r w:rsidRPr="007F25F7">
          <w:rPr>
            <w:rFonts w:ascii="Courier New" w:hAnsi="Courier New" w:cs="Courier New"/>
            <w:noProof/>
            <w:color w:val="E36C0A" w:themeColor="accent6" w:themeShade="BF"/>
            <w:sz w:val="28"/>
            <w:szCs w:val="28"/>
            <w:rPrChange w:id="108" w:author="Anupam Soni" w:date="2018-08-17T11:07:00Z">
              <w:rPr/>
            </w:rPrChange>
          </w:rPr>
          <w:t>Then open EIA_Tool folder.</w:t>
        </w:r>
      </w:ins>
      <w:ins w:id="109" w:author="Anupam Soni" w:date="2018-08-17T10:51:00Z">
        <w:r w:rsidRPr="007F25F7">
          <w:rPr>
            <w:rFonts w:ascii="Courier New" w:hAnsi="Courier New" w:cs="Courier New"/>
            <w:noProof/>
            <w:color w:val="E36C0A" w:themeColor="accent6" w:themeShade="BF"/>
            <w:sz w:val="28"/>
            <w:szCs w:val="28"/>
            <w:rPrChange w:id="110" w:author="Anupam Soni" w:date="2018-08-17T11:07:00Z">
              <w:rPr/>
            </w:rPrChange>
          </w:rPr>
          <w:t xml:space="preserve"> </w:t>
        </w:r>
      </w:ins>
    </w:p>
    <w:p w:rsidR="00C03EFD" w:rsidDel="004E70B6" w:rsidRDefault="007F25F7" w:rsidP="00C03EFD">
      <w:pPr>
        <w:spacing w:after="160" w:line="360" w:lineRule="auto"/>
        <w:rPr>
          <w:del w:id="111" w:author="Anupam Soni" w:date="2018-08-17T10:39:00Z"/>
          <w:noProof/>
          <w:color w:val="E36C0A" w:themeColor="accent6" w:themeShade="BF"/>
          <w:sz w:val="28"/>
          <w:szCs w:val="28"/>
        </w:rPr>
      </w:pPr>
      <w:ins w:id="112" w:author="Anupam Soni" w:date="2018-08-17T11:05:00Z">
        <w:r>
          <w:rPr>
            <w:noProof/>
            <w:color w:val="E36C0A" w:themeColor="accent6" w:themeShade="BF"/>
            <w:sz w:val="28"/>
            <w:szCs w:val="28"/>
          </w:rPr>
          <w:t xml:space="preserve">                    </w:t>
        </w:r>
      </w:ins>
    </w:p>
    <w:p w:rsidR="007F25F7" w:rsidRDefault="004E70B6" w:rsidP="005B26ED">
      <w:pPr>
        <w:rPr>
          <w:ins w:id="113" w:author="Anupam Soni" w:date="2018-08-17T10:47:00Z"/>
          <w:noProof/>
          <w:color w:val="E36C0A" w:themeColor="accent6" w:themeShade="BF"/>
          <w:sz w:val="28"/>
          <w:szCs w:val="28"/>
        </w:rPr>
      </w:pPr>
      <w:ins w:id="114" w:author="Anupam Soni" w:date="2018-08-17T10:47:00Z">
        <w:r>
          <w:rPr>
            <w:noProof/>
          </w:rPr>
          <w:drawing>
            <wp:inline distT="0" distB="0" distL="0" distR="0" wp14:anchorId="54AF1B99" wp14:editId="7EF16CFB">
              <wp:extent cx="6038850" cy="2486861"/>
              <wp:effectExtent l="0" t="0" r="0" b="8890"/>
              <wp:docPr id="3" name="Picture 2">
                <a:extLst xmlns:a="http://schemas.openxmlformats.org/drawingml/2006/main">
                  <a:ext uri="{FF2B5EF4-FFF2-40B4-BE49-F238E27FC236}">
                    <a16:creationId xmlns:a16="http://schemas.microsoft.com/office/drawing/2014/main" id="{3E69B091-876D-4776-8982-D2EE3D4E33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E69B091-876D-4776-8982-D2EE3D4E338E}"/>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0908" cy="2495945"/>
                      </a:xfrm>
                      <a:prstGeom prst="rect">
                        <a:avLst/>
                      </a:prstGeom>
                      <a:noFill/>
                      <a:extLst/>
                    </pic:spPr>
                  </pic:pic>
                </a:graphicData>
              </a:graphic>
            </wp:inline>
          </w:drawing>
        </w:r>
      </w:ins>
    </w:p>
    <w:p w:rsidR="007D2152" w:rsidRDefault="007D2152" w:rsidP="007D2152">
      <w:pPr>
        <w:pStyle w:val="ListParagraph"/>
        <w:ind w:left="643"/>
        <w:rPr>
          <w:ins w:id="115" w:author="Anupam Soni" w:date="2018-08-17T11:50:00Z"/>
          <w:rFonts w:ascii="Courier New" w:hAnsi="Courier New" w:cs="Courier New"/>
          <w:noProof/>
          <w:color w:val="E36C0A" w:themeColor="accent6" w:themeShade="BF"/>
          <w:sz w:val="28"/>
          <w:szCs w:val="28"/>
        </w:rPr>
        <w:pPrChange w:id="116" w:author="Anupam Soni" w:date="2018-08-17T11:50:00Z">
          <w:pPr>
            <w:pStyle w:val="ListParagraph"/>
            <w:numPr>
              <w:numId w:val="32"/>
            </w:numPr>
            <w:ind w:left="643" w:hanging="360"/>
          </w:pPr>
        </w:pPrChange>
      </w:pPr>
    </w:p>
    <w:p w:rsidR="00322E15" w:rsidRDefault="0094462D" w:rsidP="00322E15">
      <w:pPr>
        <w:pStyle w:val="ListParagraph"/>
        <w:numPr>
          <w:ilvl w:val="0"/>
          <w:numId w:val="32"/>
        </w:numPr>
        <w:rPr>
          <w:ins w:id="117" w:author="Anupam Soni" w:date="2018-08-17T11:20:00Z"/>
          <w:rFonts w:ascii="Courier New" w:hAnsi="Courier New" w:cs="Courier New"/>
          <w:noProof/>
          <w:color w:val="E36C0A" w:themeColor="accent6" w:themeShade="BF"/>
          <w:sz w:val="28"/>
          <w:szCs w:val="28"/>
        </w:rPr>
      </w:pPr>
      <w:ins w:id="118" w:author="Anupam Soni" w:date="2018-08-17T10:57:00Z">
        <w:r w:rsidRPr="007F25F7">
          <w:rPr>
            <w:rFonts w:ascii="Courier New" w:hAnsi="Courier New" w:cs="Courier New"/>
            <w:noProof/>
            <w:color w:val="E36C0A" w:themeColor="accent6" w:themeShade="BF"/>
            <w:sz w:val="28"/>
            <w:szCs w:val="28"/>
            <w:rPrChange w:id="119" w:author="Anupam Soni" w:date="2018-08-17T11:07:00Z">
              <w:rPr/>
            </w:rPrChange>
          </w:rPr>
          <w:t xml:space="preserve">In input </w:t>
        </w:r>
      </w:ins>
      <w:ins w:id="120" w:author="Anupam Soni" w:date="2018-08-17T10:58:00Z">
        <w:r w:rsidRPr="007F25F7">
          <w:rPr>
            <w:rFonts w:ascii="Courier New" w:hAnsi="Courier New" w:cs="Courier New"/>
            <w:noProof/>
            <w:color w:val="E36C0A" w:themeColor="accent6" w:themeShade="BF"/>
            <w:sz w:val="28"/>
            <w:szCs w:val="28"/>
            <w:rPrChange w:id="121" w:author="Anupam Soni" w:date="2018-08-17T11:07:00Z">
              <w:rPr/>
            </w:rPrChange>
          </w:rPr>
          <w:t xml:space="preserve">folder </w:t>
        </w:r>
        <w:r w:rsidR="007F25F7" w:rsidRPr="007F25F7">
          <w:rPr>
            <w:rFonts w:ascii="Courier New" w:hAnsi="Courier New" w:cs="Courier New"/>
            <w:noProof/>
            <w:color w:val="E36C0A" w:themeColor="accent6" w:themeShade="BF"/>
            <w:sz w:val="28"/>
            <w:szCs w:val="28"/>
            <w:rPrChange w:id="122" w:author="Anupam Soni" w:date="2018-08-17T11:07:00Z">
              <w:rPr/>
            </w:rPrChange>
          </w:rPr>
          <w:t xml:space="preserve">we have to keep data that we will extract </w:t>
        </w:r>
      </w:ins>
      <w:ins w:id="123" w:author="Anupam Soni" w:date="2018-08-17T11:23:00Z">
        <w:r w:rsidR="00322E15">
          <w:rPr>
            <w:rFonts w:ascii="Courier New" w:hAnsi="Courier New" w:cs="Courier New"/>
            <w:noProof/>
            <w:color w:val="E36C0A" w:themeColor="accent6" w:themeShade="BF"/>
            <w:sz w:val="28"/>
            <w:szCs w:val="28"/>
          </w:rPr>
          <w:t xml:space="preserve">     </w:t>
        </w:r>
      </w:ins>
      <w:ins w:id="124" w:author="Anupam Soni" w:date="2018-08-17T10:58:00Z">
        <w:r w:rsidR="007F25F7" w:rsidRPr="007F25F7">
          <w:rPr>
            <w:rFonts w:ascii="Courier New" w:hAnsi="Courier New" w:cs="Courier New"/>
            <w:noProof/>
            <w:color w:val="E36C0A" w:themeColor="accent6" w:themeShade="BF"/>
            <w:sz w:val="28"/>
            <w:szCs w:val="28"/>
            <w:rPrChange w:id="125" w:author="Anupam Soni" w:date="2018-08-17T11:07:00Z">
              <w:rPr/>
            </w:rPrChange>
          </w:rPr>
          <w:t>from EIA</w:t>
        </w:r>
      </w:ins>
      <w:ins w:id="126" w:author="Anupam Soni" w:date="2018-08-17T10:59:00Z">
        <w:r w:rsidR="007F25F7" w:rsidRPr="007F25F7">
          <w:rPr>
            <w:rFonts w:ascii="Courier New" w:hAnsi="Courier New" w:cs="Courier New"/>
            <w:noProof/>
            <w:color w:val="E36C0A" w:themeColor="accent6" w:themeShade="BF"/>
            <w:sz w:val="28"/>
            <w:szCs w:val="28"/>
            <w:rPrChange w:id="127" w:author="Anupam Soni" w:date="2018-08-17T11:07:00Z">
              <w:rPr/>
            </w:rPrChange>
          </w:rPr>
          <w:t xml:space="preserve"> Excel</w:t>
        </w:r>
      </w:ins>
      <w:ins w:id="128" w:author="Anupam Soni" w:date="2018-08-17T10:58:00Z">
        <w:r w:rsidR="007F25F7" w:rsidRPr="007F25F7">
          <w:rPr>
            <w:rFonts w:ascii="Courier New" w:hAnsi="Courier New" w:cs="Courier New"/>
            <w:noProof/>
            <w:color w:val="E36C0A" w:themeColor="accent6" w:themeShade="BF"/>
            <w:sz w:val="28"/>
            <w:szCs w:val="28"/>
            <w:rPrChange w:id="129" w:author="Anupam Soni" w:date="2018-08-17T11:07:00Z">
              <w:rPr/>
            </w:rPrChange>
          </w:rPr>
          <w:t xml:space="preserve"> add</w:t>
        </w:r>
      </w:ins>
      <w:ins w:id="130" w:author="Anupam Soni" w:date="2018-08-17T10:59:00Z">
        <w:r w:rsidR="007F25F7" w:rsidRPr="007F25F7">
          <w:rPr>
            <w:rFonts w:ascii="Courier New" w:hAnsi="Courier New" w:cs="Courier New"/>
            <w:noProof/>
            <w:color w:val="E36C0A" w:themeColor="accent6" w:themeShade="BF"/>
            <w:sz w:val="28"/>
            <w:szCs w:val="28"/>
            <w:rPrChange w:id="131" w:author="Anupam Soni" w:date="2018-08-17T11:07:00Z">
              <w:rPr/>
            </w:rPrChange>
          </w:rPr>
          <w:t>-</w:t>
        </w:r>
      </w:ins>
      <w:ins w:id="132" w:author="Anupam Soni" w:date="2018-08-17T10:58:00Z">
        <w:r w:rsidR="007F25F7" w:rsidRPr="007F25F7">
          <w:rPr>
            <w:rFonts w:ascii="Courier New" w:hAnsi="Courier New" w:cs="Courier New"/>
            <w:noProof/>
            <w:color w:val="E36C0A" w:themeColor="accent6" w:themeShade="BF"/>
            <w:sz w:val="28"/>
            <w:szCs w:val="28"/>
            <w:rPrChange w:id="133" w:author="Anupam Soni" w:date="2018-08-17T11:07:00Z">
              <w:rPr/>
            </w:rPrChange>
          </w:rPr>
          <w:t>in</w:t>
        </w:r>
      </w:ins>
      <w:ins w:id="134" w:author="Anupam Soni" w:date="2018-08-17T11:19:00Z">
        <w:r w:rsidR="00322E15">
          <w:rPr>
            <w:rFonts w:ascii="Courier New" w:hAnsi="Courier New" w:cs="Courier New"/>
            <w:noProof/>
            <w:color w:val="E36C0A" w:themeColor="accent6" w:themeShade="BF"/>
            <w:sz w:val="28"/>
            <w:szCs w:val="28"/>
          </w:rPr>
          <w:t>, for this example</w:t>
        </w:r>
      </w:ins>
    </w:p>
    <w:p w:rsidR="00322E15" w:rsidRDefault="00322E15" w:rsidP="00322E15">
      <w:pPr>
        <w:pStyle w:val="ListParagraph"/>
        <w:ind w:left="643"/>
        <w:rPr>
          <w:ins w:id="135" w:author="Anupam Soni" w:date="2018-08-17T11:25:00Z"/>
          <w:rFonts w:ascii="Courier New" w:hAnsi="Courier New" w:cs="Courier New"/>
          <w:noProof/>
          <w:color w:val="E36C0A" w:themeColor="accent6" w:themeShade="BF"/>
          <w:sz w:val="28"/>
          <w:szCs w:val="28"/>
        </w:rPr>
      </w:pPr>
      <w:ins w:id="136" w:author="Anupam Soni" w:date="2018-08-17T11:20:00Z">
        <w:r>
          <w:rPr>
            <w:rFonts w:ascii="Courier New" w:hAnsi="Courier New" w:cs="Courier New"/>
            <w:noProof/>
            <w:color w:val="E36C0A" w:themeColor="accent6" w:themeShade="BF"/>
            <w:sz w:val="28"/>
            <w:szCs w:val="28"/>
          </w:rPr>
          <w:t xml:space="preserve">We have kept </w:t>
        </w:r>
        <w:r w:rsidRPr="00322E15">
          <w:rPr>
            <w:rFonts w:ascii="Courier New" w:hAnsi="Courier New" w:cs="Courier New"/>
            <w:noProof/>
            <w:color w:val="E36C0A" w:themeColor="accent6" w:themeShade="BF"/>
            <w:sz w:val="28"/>
            <w:szCs w:val="28"/>
            <w:rPrChange w:id="137" w:author="Anupam Soni" w:date="2018-08-17T11:25:00Z">
              <w:rPr>
                <w:rFonts w:ascii="Courier New" w:hAnsi="Courier New" w:cs="Courier New"/>
                <w:noProof/>
                <w:color w:val="E36C0A" w:themeColor="accent6" w:themeShade="BF"/>
                <w:sz w:val="28"/>
                <w:szCs w:val="28"/>
              </w:rPr>
            </w:rPrChange>
          </w:rPr>
          <w:t>dat</w:t>
        </w:r>
        <w:r>
          <w:rPr>
            <w:rFonts w:ascii="Courier New" w:hAnsi="Courier New" w:cs="Courier New"/>
            <w:noProof/>
            <w:color w:val="E36C0A" w:themeColor="accent6" w:themeShade="BF"/>
            <w:sz w:val="28"/>
            <w:szCs w:val="28"/>
          </w:rPr>
          <w:t xml:space="preserve">a of </w:t>
        </w:r>
      </w:ins>
      <w:ins w:id="138" w:author="Anupam Soni" w:date="2018-08-17T11:23:00Z">
        <w:r w:rsidRPr="00322E15">
          <w:rPr>
            <w:rFonts w:ascii="Courier New" w:hAnsi="Courier New" w:cs="Courier New"/>
            <w:noProof/>
            <w:color w:val="000000" w:themeColor="text1"/>
            <w:sz w:val="28"/>
            <w:szCs w:val="28"/>
            <w:highlight w:val="yellow"/>
            <w:rPrChange w:id="139" w:author="Anupam Soni" w:date="2018-08-17T11:24:00Z">
              <w:rPr>
                <w:rFonts w:ascii="Courier New" w:hAnsi="Courier New" w:cs="Courier New"/>
                <w:noProof/>
                <w:color w:val="E36C0A" w:themeColor="accent6" w:themeShade="BF"/>
                <w:sz w:val="28"/>
                <w:szCs w:val="28"/>
              </w:rPr>
            </w:rPrChange>
          </w:rPr>
          <w:t>EIA_LCICO_CS</w:t>
        </w:r>
      </w:ins>
      <w:ins w:id="140" w:author="Anupam Soni" w:date="2018-08-17T11:24:00Z">
        <w:r w:rsidRPr="00322E15">
          <w:rPr>
            <w:rFonts w:ascii="Courier New" w:hAnsi="Courier New" w:cs="Courier New"/>
            <w:noProof/>
            <w:color w:val="000000" w:themeColor="text1"/>
            <w:sz w:val="28"/>
            <w:szCs w:val="28"/>
            <w:rPrChange w:id="141" w:author="Anupam Soni" w:date="2018-08-17T11:24:00Z">
              <w:rPr>
                <w:rFonts w:ascii="Courier New" w:hAnsi="Courier New" w:cs="Courier New"/>
                <w:noProof/>
                <w:color w:val="000000" w:themeColor="text1"/>
                <w:sz w:val="28"/>
                <w:szCs w:val="28"/>
                <w:highlight w:val="yellow"/>
              </w:rPr>
            </w:rPrChange>
          </w:rPr>
          <w:t xml:space="preserve"> </w:t>
        </w:r>
        <w:r w:rsidRPr="00322E15">
          <w:rPr>
            <w:rFonts w:ascii="Courier New" w:hAnsi="Courier New" w:cs="Courier New"/>
            <w:noProof/>
            <w:color w:val="E36C0A" w:themeColor="accent6" w:themeShade="BF"/>
            <w:sz w:val="28"/>
            <w:szCs w:val="28"/>
            <w:rPrChange w:id="142" w:author="Anupam Soni" w:date="2018-08-17T11:25:00Z">
              <w:rPr>
                <w:rFonts w:ascii="Courier New" w:hAnsi="Courier New" w:cs="Courier New"/>
                <w:noProof/>
                <w:color w:val="000000" w:themeColor="text1"/>
                <w:sz w:val="28"/>
                <w:szCs w:val="28"/>
                <w:highlight w:val="yellow"/>
              </w:rPr>
            </w:rPrChange>
          </w:rPr>
          <w:t>category</w:t>
        </w:r>
      </w:ins>
      <w:ins w:id="143" w:author="Anupam Soni" w:date="2018-08-17T11:25:00Z">
        <w:r>
          <w:rPr>
            <w:rFonts w:ascii="Courier New" w:hAnsi="Courier New" w:cs="Courier New"/>
            <w:noProof/>
            <w:color w:val="E36C0A" w:themeColor="accent6" w:themeShade="BF"/>
            <w:sz w:val="28"/>
            <w:szCs w:val="28"/>
          </w:rPr>
          <w:t>.</w:t>
        </w:r>
      </w:ins>
    </w:p>
    <w:p w:rsidR="00322E15" w:rsidRDefault="00322E15" w:rsidP="00322E15">
      <w:pPr>
        <w:pStyle w:val="ListParagraph"/>
        <w:ind w:left="643"/>
        <w:rPr>
          <w:ins w:id="144" w:author="Anupam Soni" w:date="2018-08-17T11:25:00Z"/>
          <w:rFonts w:ascii="Courier New" w:hAnsi="Courier New" w:cs="Courier New"/>
          <w:noProof/>
          <w:color w:val="E36C0A" w:themeColor="accent6" w:themeShade="BF"/>
          <w:sz w:val="28"/>
          <w:szCs w:val="28"/>
        </w:rPr>
      </w:pPr>
      <w:ins w:id="145" w:author="Anupam Soni" w:date="2018-08-17T11:29:00Z">
        <w:r>
          <w:rPr>
            <w:rFonts w:ascii="Courier New" w:hAnsi="Courier New" w:cs="Courier New"/>
            <w:noProof/>
            <w:color w:val="E36C0A" w:themeColor="accent6" w:themeShade="BF"/>
            <w:sz w:val="28"/>
            <w:szCs w:val="28"/>
          </w:rPr>
          <w:drawing>
            <wp:inline distT="0" distB="0" distL="0" distR="0">
              <wp:extent cx="4895850" cy="13352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925" cy="1338525"/>
                      </a:xfrm>
                      <a:prstGeom prst="rect">
                        <a:avLst/>
                      </a:prstGeom>
                      <a:noFill/>
                      <a:ln>
                        <a:noFill/>
                      </a:ln>
                    </pic:spPr>
                  </pic:pic>
                </a:graphicData>
              </a:graphic>
            </wp:inline>
          </w:drawing>
        </w:r>
      </w:ins>
    </w:p>
    <w:p w:rsidR="00322E15" w:rsidRPr="00322E15" w:rsidRDefault="00322E15" w:rsidP="00322E15">
      <w:pPr>
        <w:pStyle w:val="ListParagraph"/>
        <w:ind w:left="643"/>
        <w:rPr>
          <w:ins w:id="146" w:author="Anupam Soni" w:date="2018-08-17T11:01:00Z"/>
          <w:rFonts w:ascii="Courier New" w:hAnsi="Courier New" w:cs="Courier New"/>
          <w:noProof/>
          <w:color w:val="E36C0A" w:themeColor="accent6" w:themeShade="BF"/>
          <w:sz w:val="28"/>
          <w:szCs w:val="28"/>
          <w:rPrChange w:id="147" w:author="Anupam Soni" w:date="2018-08-17T11:19:00Z">
            <w:rPr>
              <w:ins w:id="148" w:author="Anupam Soni" w:date="2018-08-17T11:01:00Z"/>
            </w:rPr>
          </w:rPrChange>
        </w:rPr>
        <w:pPrChange w:id="149" w:author="Anupam Soni" w:date="2018-08-17T11:20:00Z">
          <w:pPr>
            <w:pStyle w:val="ListParagraph"/>
            <w:numPr>
              <w:numId w:val="32"/>
            </w:numPr>
            <w:ind w:left="643" w:hanging="360"/>
          </w:pPr>
        </w:pPrChange>
      </w:pPr>
    </w:p>
    <w:p w:rsidR="007F25F7" w:rsidRPr="007F25F7" w:rsidRDefault="007F25F7" w:rsidP="0094462D">
      <w:pPr>
        <w:pStyle w:val="ListParagraph"/>
        <w:numPr>
          <w:ilvl w:val="0"/>
          <w:numId w:val="32"/>
        </w:numPr>
        <w:rPr>
          <w:ins w:id="150" w:author="Anupam Soni" w:date="2018-08-17T11:06:00Z"/>
          <w:rFonts w:ascii="Courier New" w:hAnsi="Courier New" w:cs="Courier New"/>
          <w:noProof/>
          <w:color w:val="E36C0A" w:themeColor="accent6" w:themeShade="BF"/>
          <w:sz w:val="28"/>
          <w:szCs w:val="28"/>
          <w:rPrChange w:id="151" w:author="Anupam Soni" w:date="2018-08-17T11:07:00Z">
            <w:rPr>
              <w:ins w:id="152" w:author="Anupam Soni" w:date="2018-08-17T11:06:00Z"/>
            </w:rPr>
          </w:rPrChange>
        </w:rPr>
      </w:pPr>
      <w:ins w:id="153" w:author="Anupam Soni" w:date="2018-08-17T11:01:00Z">
        <w:r w:rsidRPr="007F25F7">
          <w:rPr>
            <w:rFonts w:ascii="Courier New" w:hAnsi="Courier New" w:cs="Courier New"/>
            <w:noProof/>
            <w:color w:val="E36C0A" w:themeColor="accent6" w:themeShade="BF"/>
            <w:sz w:val="28"/>
            <w:szCs w:val="28"/>
            <w:rPrChange w:id="154" w:author="Anupam Soni" w:date="2018-08-17T11:07:00Z">
              <w:rPr/>
            </w:rPrChange>
          </w:rPr>
          <w:t xml:space="preserve">In this folder we will get output </w:t>
        </w:r>
      </w:ins>
      <w:ins w:id="155" w:author="Anupam Soni" w:date="2018-08-17T11:02:00Z">
        <w:r w:rsidRPr="007F25F7">
          <w:rPr>
            <w:rFonts w:ascii="Courier New" w:hAnsi="Courier New" w:cs="Courier New"/>
            <w:noProof/>
            <w:color w:val="E36C0A" w:themeColor="accent6" w:themeShade="BF"/>
            <w:sz w:val="28"/>
            <w:szCs w:val="28"/>
            <w:rPrChange w:id="156" w:author="Anupam Soni" w:date="2018-08-17T11:07:00Z">
              <w:rPr/>
            </w:rPrChange>
          </w:rPr>
          <w:t xml:space="preserve">reports </w:t>
        </w:r>
      </w:ins>
      <w:ins w:id="157" w:author="Anupam Soni" w:date="2018-08-17T11:01:00Z">
        <w:r w:rsidRPr="007F25F7">
          <w:rPr>
            <w:rFonts w:ascii="Courier New" w:hAnsi="Courier New" w:cs="Courier New"/>
            <w:noProof/>
            <w:color w:val="E36C0A" w:themeColor="accent6" w:themeShade="BF"/>
            <w:sz w:val="28"/>
            <w:szCs w:val="28"/>
            <w:rPrChange w:id="158" w:author="Anupam Soni" w:date="2018-08-17T11:07:00Z">
              <w:rPr/>
            </w:rPrChange>
          </w:rPr>
          <w:t>after successful execution of tool</w:t>
        </w:r>
      </w:ins>
      <w:ins w:id="159" w:author="Anupam Soni" w:date="2018-08-17T11:02:00Z">
        <w:r w:rsidRPr="007F25F7">
          <w:rPr>
            <w:rFonts w:ascii="Courier New" w:hAnsi="Courier New" w:cs="Courier New"/>
            <w:noProof/>
            <w:color w:val="E36C0A" w:themeColor="accent6" w:themeShade="BF"/>
            <w:sz w:val="28"/>
            <w:szCs w:val="28"/>
            <w:rPrChange w:id="160" w:author="Anupam Soni" w:date="2018-08-17T11:07:00Z">
              <w:rPr/>
            </w:rPrChange>
          </w:rPr>
          <w:t>.</w:t>
        </w:r>
      </w:ins>
    </w:p>
    <w:p w:rsidR="007F25F7" w:rsidRDefault="007F25F7" w:rsidP="007F25F7">
      <w:pPr>
        <w:rPr>
          <w:ins w:id="161" w:author="Anupam Soni" w:date="2018-08-17T11:06:00Z"/>
        </w:rPr>
      </w:pPr>
    </w:p>
    <w:p w:rsidR="0094462D" w:rsidRPr="0094462D" w:rsidRDefault="0094462D" w:rsidP="0094462D">
      <w:pPr>
        <w:pStyle w:val="ListParagraph"/>
        <w:ind w:left="643"/>
        <w:rPr>
          <w:ins w:id="162" w:author="Anupam Soni" w:date="2018-08-17T10:47:00Z"/>
          <w:rPrChange w:id="163" w:author="Anupam Soni" w:date="2018-08-17T10:57:00Z">
            <w:rPr>
              <w:ins w:id="164" w:author="Anupam Soni" w:date="2018-08-17T10:47:00Z"/>
              <w:noProof/>
              <w:color w:val="E36C0A" w:themeColor="accent6" w:themeShade="BF"/>
              <w:sz w:val="28"/>
              <w:szCs w:val="28"/>
            </w:rPr>
          </w:rPrChange>
        </w:rPr>
        <w:pPrChange w:id="165" w:author="Anupam Soni" w:date="2018-08-17T10:57:00Z">
          <w:pPr>
            <w:spacing w:after="160" w:line="360" w:lineRule="auto"/>
          </w:pPr>
        </w:pPrChange>
      </w:pPr>
      <w:ins w:id="166" w:author="Anupam Soni" w:date="2018-08-17T10:57:00Z">
        <w:r>
          <w:rPr>
            <w:noProof/>
          </w:rPr>
          <w:drawing>
            <wp:inline distT="0" distB="0" distL="0" distR="0" wp14:anchorId="6AE63413" wp14:editId="1C689F83">
              <wp:extent cx="5448300" cy="2666759"/>
              <wp:effectExtent l="0" t="0" r="0" b="635"/>
              <wp:docPr id="4" name="Picture 3">
                <a:extLst xmlns:a="http://schemas.openxmlformats.org/drawingml/2006/main">
                  <a:ext uri="{FF2B5EF4-FFF2-40B4-BE49-F238E27FC236}">
                    <a16:creationId xmlns:a16="http://schemas.microsoft.com/office/drawing/2014/main" id="{E2D83C02-D02F-42D4-BC21-9593764B57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2D83C02-D02F-42D4-BC21-9593764B572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864" cy="2673398"/>
                      </a:xfrm>
                      <a:prstGeom prst="rect">
                        <a:avLst/>
                      </a:prstGeom>
                      <a:noFill/>
                      <a:extLst/>
                    </pic:spPr>
                  </pic:pic>
                </a:graphicData>
              </a:graphic>
            </wp:inline>
          </w:drawing>
        </w:r>
      </w:ins>
    </w:p>
    <w:p w:rsidR="006C0164" w:rsidRDefault="006C0164" w:rsidP="006C0164">
      <w:pPr>
        <w:pStyle w:val="ListParagraph"/>
        <w:ind w:left="643"/>
        <w:rPr>
          <w:ins w:id="167" w:author="Anupam Soni" w:date="2018-08-17T11:16:00Z"/>
          <w:noProof/>
          <w:color w:val="E36C0A" w:themeColor="accent6" w:themeShade="BF"/>
          <w:sz w:val="28"/>
          <w:szCs w:val="28"/>
        </w:rPr>
      </w:pPr>
    </w:p>
    <w:p w:rsidR="005B26ED" w:rsidRPr="006C0164" w:rsidDel="006C0164" w:rsidRDefault="007F25F7" w:rsidP="007F25F7">
      <w:pPr>
        <w:pStyle w:val="ListParagraph"/>
        <w:numPr>
          <w:ilvl w:val="0"/>
          <w:numId w:val="32"/>
        </w:numPr>
        <w:rPr>
          <w:del w:id="168" w:author="Anupam Soni" w:date="2018-08-17T10:39:00Z"/>
          <w:noProof/>
          <w:color w:val="E36C0A" w:themeColor="accent6" w:themeShade="BF"/>
          <w:sz w:val="28"/>
          <w:szCs w:val="28"/>
          <w:rPrChange w:id="169" w:author="Anupam Soni" w:date="2018-08-17T11:16:00Z">
            <w:rPr>
              <w:del w:id="170" w:author="Anupam Soni" w:date="2018-08-17T10:39:00Z"/>
              <w:rFonts w:ascii="Courier New" w:hAnsi="Courier New" w:cs="Courier New"/>
              <w:noProof/>
              <w:color w:val="E36C0A" w:themeColor="accent6" w:themeShade="BF"/>
              <w:sz w:val="28"/>
              <w:szCs w:val="28"/>
            </w:rPr>
          </w:rPrChange>
        </w:rPr>
      </w:pPr>
      <w:ins w:id="171" w:author="Anupam Soni" w:date="2018-08-17T11:06:00Z">
        <w:r w:rsidRPr="007F25F7">
          <w:rPr>
            <w:rFonts w:ascii="Courier New" w:hAnsi="Courier New" w:cs="Courier New"/>
            <w:noProof/>
            <w:color w:val="E36C0A" w:themeColor="accent6" w:themeShade="BF"/>
            <w:sz w:val="28"/>
            <w:szCs w:val="28"/>
            <w:rPrChange w:id="172" w:author="Anupam Soni" w:date="2018-08-17T11:08:00Z">
              <w:rPr>
                <w:rFonts w:ascii="Courier New" w:hAnsi="Courier New" w:cs="Courier New"/>
                <w:b/>
                <w:noProof/>
                <w:color w:val="E36C0A" w:themeColor="accent6" w:themeShade="BF"/>
                <w:sz w:val="28"/>
                <w:szCs w:val="28"/>
              </w:rPr>
            </w:rPrChange>
          </w:rPr>
          <w:t>Ru</w:t>
        </w:r>
      </w:ins>
      <w:ins w:id="173" w:author="Anupam Soni" w:date="2018-08-17T11:07:00Z">
        <w:r w:rsidRPr="007F25F7">
          <w:rPr>
            <w:rFonts w:ascii="Courier New" w:hAnsi="Courier New" w:cs="Courier New"/>
            <w:noProof/>
            <w:color w:val="E36C0A" w:themeColor="accent6" w:themeShade="BF"/>
            <w:sz w:val="28"/>
            <w:szCs w:val="28"/>
            <w:rPrChange w:id="174" w:author="Anupam Soni" w:date="2018-08-17T11:08:00Z">
              <w:rPr>
                <w:rFonts w:ascii="Courier New" w:hAnsi="Courier New" w:cs="Courier New"/>
                <w:b/>
                <w:noProof/>
                <w:color w:val="E36C0A" w:themeColor="accent6" w:themeShade="BF"/>
                <w:sz w:val="28"/>
                <w:szCs w:val="28"/>
              </w:rPr>
            </w:rPrChange>
          </w:rPr>
          <w:t xml:space="preserve">n </w:t>
        </w:r>
        <w:r w:rsidRPr="007F25F7">
          <w:rPr>
            <w:rFonts w:ascii="Courier New" w:hAnsi="Courier New" w:cs="Courier New"/>
            <w:b/>
            <w:noProof/>
            <w:color w:val="E36C0A" w:themeColor="accent6" w:themeShade="BF"/>
            <w:sz w:val="28"/>
            <w:szCs w:val="28"/>
            <w:u w:val="single"/>
            <w:rPrChange w:id="175" w:author="Anupam Soni" w:date="2018-08-17T11:08:00Z">
              <w:rPr>
                <w:rFonts w:ascii="Courier New" w:hAnsi="Courier New" w:cs="Courier New"/>
                <w:b/>
                <w:noProof/>
                <w:color w:val="E36C0A" w:themeColor="accent6" w:themeShade="BF"/>
                <w:sz w:val="28"/>
                <w:szCs w:val="28"/>
              </w:rPr>
            </w:rPrChange>
          </w:rPr>
          <w:t>runme.bat</w:t>
        </w:r>
        <w:r>
          <w:rPr>
            <w:rFonts w:ascii="Courier New" w:hAnsi="Courier New" w:cs="Courier New"/>
            <w:b/>
            <w:noProof/>
            <w:color w:val="E36C0A" w:themeColor="accent6" w:themeShade="BF"/>
            <w:sz w:val="28"/>
            <w:szCs w:val="28"/>
          </w:rPr>
          <w:t xml:space="preserve"> </w:t>
        </w:r>
        <w:r w:rsidRPr="007F25F7">
          <w:rPr>
            <w:rFonts w:ascii="Courier New" w:hAnsi="Courier New" w:cs="Courier New"/>
            <w:noProof/>
            <w:color w:val="E36C0A" w:themeColor="accent6" w:themeShade="BF"/>
            <w:sz w:val="28"/>
            <w:szCs w:val="28"/>
            <w:rPrChange w:id="176" w:author="Anupam Soni" w:date="2018-08-17T11:08:00Z">
              <w:rPr>
                <w:rFonts w:ascii="Courier New" w:hAnsi="Courier New" w:cs="Courier New"/>
                <w:b/>
                <w:noProof/>
                <w:color w:val="E36C0A" w:themeColor="accent6" w:themeShade="BF"/>
                <w:sz w:val="28"/>
                <w:szCs w:val="28"/>
              </w:rPr>
            </w:rPrChange>
          </w:rPr>
          <w:t>file.</w:t>
        </w:r>
      </w:ins>
      <w:del w:id="177" w:author="Anupam Soni" w:date="2018-08-17T10:39:00Z">
        <w:r w:rsidR="005B26ED" w:rsidRPr="007F25F7" w:rsidDel="004E70B6">
          <w:rPr>
            <w:rFonts w:ascii="Courier New" w:hAnsi="Courier New" w:cs="Courier New"/>
            <w:b/>
            <w:noProof/>
            <w:color w:val="E36C0A" w:themeColor="accent6" w:themeShade="BF"/>
            <w:sz w:val="28"/>
            <w:szCs w:val="28"/>
            <w:rPrChange w:id="178" w:author="Anupam Soni" w:date="2018-08-17T11:06:00Z">
              <w:rPr>
                <w:b/>
                <w:noProof/>
              </w:rPr>
            </w:rPrChange>
          </w:rPr>
          <w:delText>Centos –</w:delText>
        </w:r>
        <w:r w:rsidR="005B26ED" w:rsidRPr="007F25F7" w:rsidDel="004E70B6">
          <w:rPr>
            <w:rFonts w:ascii="Courier New" w:hAnsi="Courier New" w:cs="Courier New"/>
            <w:noProof/>
            <w:color w:val="E36C0A" w:themeColor="accent6" w:themeShade="BF"/>
            <w:sz w:val="28"/>
            <w:szCs w:val="28"/>
            <w:rPrChange w:id="179" w:author="Anupam Soni" w:date="2018-08-17T11:06:00Z">
              <w:rPr>
                <w:noProof/>
              </w:rPr>
            </w:rPrChange>
          </w:rPr>
          <w:delText xml:space="preserve"> write this command from green cursor shown below.</w:delText>
        </w:r>
      </w:del>
    </w:p>
    <w:p w:rsidR="006C0164" w:rsidRPr="006C0164" w:rsidRDefault="006C0164" w:rsidP="007F25F7">
      <w:pPr>
        <w:pStyle w:val="ListParagraph"/>
        <w:numPr>
          <w:ilvl w:val="0"/>
          <w:numId w:val="32"/>
        </w:numPr>
        <w:rPr>
          <w:ins w:id="180" w:author="Anupam Soni" w:date="2018-08-17T11:16:00Z"/>
          <w:noProof/>
          <w:color w:val="E36C0A" w:themeColor="accent6" w:themeShade="BF"/>
          <w:sz w:val="28"/>
          <w:szCs w:val="28"/>
          <w:rPrChange w:id="181" w:author="Anupam Soni" w:date="2018-08-17T11:13:00Z">
            <w:rPr>
              <w:ins w:id="182" w:author="Anupam Soni" w:date="2018-08-17T11:16:00Z"/>
              <w:rFonts w:ascii="Courier New" w:hAnsi="Courier New" w:cs="Courier New"/>
              <w:noProof/>
              <w:color w:val="E36C0A" w:themeColor="accent6" w:themeShade="BF"/>
              <w:sz w:val="28"/>
              <w:szCs w:val="28"/>
            </w:rPr>
          </w:rPrChange>
        </w:rPr>
      </w:pPr>
    </w:p>
    <w:p w:rsidR="006C0164" w:rsidRPr="007F25F7" w:rsidRDefault="006C0164" w:rsidP="006C0164">
      <w:pPr>
        <w:pStyle w:val="ListParagraph"/>
        <w:ind w:left="643"/>
        <w:rPr>
          <w:ins w:id="183" w:author="Anupam Soni" w:date="2018-08-17T11:13:00Z"/>
          <w:noProof/>
          <w:color w:val="E36C0A" w:themeColor="accent6" w:themeShade="BF"/>
          <w:sz w:val="28"/>
          <w:szCs w:val="28"/>
          <w:rPrChange w:id="184" w:author="Anupam Soni" w:date="2018-08-17T11:06:00Z">
            <w:rPr>
              <w:ins w:id="185" w:author="Anupam Soni" w:date="2018-08-17T11:13:00Z"/>
              <w:noProof/>
            </w:rPr>
          </w:rPrChange>
        </w:rPr>
        <w:pPrChange w:id="186" w:author="Anupam Soni" w:date="2018-08-17T11:16:00Z">
          <w:pPr>
            <w:pStyle w:val="ListParagraph"/>
            <w:spacing w:after="160" w:line="360" w:lineRule="auto"/>
            <w:ind w:right="0"/>
            <w:jc w:val="left"/>
          </w:pPr>
        </w:pPrChange>
      </w:pPr>
    </w:p>
    <w:p w:rsidR="005B26ED" w:rsidDel="004E70B6" w:rsidRDefault="006C0164" w:rsidP="006C0164">
      <w:pPr>
        <w:ind w:left="283"/>
        <w:rPr>
          <w:del w:id="187" w:author="Anupam Soni" w:date="2018-08-17T10:39:00Z"/>
          <w:noProof/>
        </w:rPr>
        <w:pPrChange w:id="188" w:author="Anupam Soni" w:date="2018-08-17T11:16:00Z">
          <w:pPr>
            <w:spacing w:line="360" w:lineRule="auto"/>
          </w:pPr>
        </w:pPrChange>
      </w:pPr>
      <w:ins w:id="189" w:author="Anupam Soni" w:date="2018-08-17T11:16:00Z">
        <w:r>
          <w:rPr>
            <w:noProof/>
          </w:rPr>
          <w:drawing>
            <wp:inline distT="0" distB="0" distL="0" distR="0" wp14:anchorId="070BDFC8" wp14:editId="7A60506B">
              <wp:extent cx="4819650" cy="3219334"/>
              <wp:effectExtent l="0" t="0" r="0" b="635"/>
              <wp:docPr id="20" name="Picture 5">
                <a:extLst xmlns:a="http://schemas.openxmlformats.org/drawingml/2006/main">
                  <a:ext uri="{FF2B5EF4-FFF2-40B4-BE49-F238E27FC236}">
                    <a16:creationId xmlns:a16="http://schemas.microsoft.com/office/drawing/2014/main" id="{86A371BB-4523-4561-930B-2D0C52A019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6A371BB-4523-4561-930B-2D0C52A0191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615" cy="3221982"/>
                      </a:xfrm>
                      <a:prstGeom prst="rect">
                        <a:avLst/>
                      </a:prstGeom>
                      <a:noFill/>
                      <a:extLst/>
                    </pic:spPr>
                  </pic:pic>
                </a:graphicData>
              </a:graphic>
            </wp:inline>
          </w:drawing>
        </w:r>
      </w:ins>
      <w:del w:id="190" w:author="Anupam Soni" w:date="2018-08-17T10:39:00Z">
        <w:r w:rsidR="005B26ED" w:rsidDel="004E70B6">
          <w:rPr>
            <w:noProof/>
          </w:rPr>
          <w:drawing>
            <wp:inline distT="0" distB="0" distL="0" distR="0" wp14:anchorId="3EDC7802" wp14:editId="2AF4AFCE">
              <wp:extent cx="4772025" cy="4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588" cy="446956"/>
                      </a:xfrm>
                      <a:prstGeom prst="rect">
                        <a:avLst/>
                      </a:prstGeom>
                      <a:noFill/>
                      <a:ln>
                        <a:noFill/>
                      </a:ln>
                    </pic:spPr>
                  </pic:pic>
                </a:graphicData>
              </a:graphic>
            </wp:inline>
          </w:drawing>
        </w:r>
      </w:del>
    </w:p>
    <w:p w:rsidR="005B26ED" w:rsidRPr="00EC351E" w:rsidDel="004E70B6" w:rsidRDefault="005B26ED" w:rsidP="006C0164">
      <w:pPr>
        <w:ind w:left="283"/>
        <w:rPr>
          <w:del w:id="191" w:author="Anupam Soni" w:date="2018-08-17T10:39:00Z"/>
          <w:noProof/>
        </w:rPr>
        <w:pPrChange w:id="192" w:author="Anupam Soni" w:date="2018-08-17T11:16:00Z">
          <w:pPr>
            <w:spacing w:line="360" w:lineRule="auto"/>
          </w:pPr>
        </w:pPrChange>
      </w:pPr>
      <w:del w:id="193" w:author="Anupam Soni" w:date="2018-08-17T10:39:00Z">
        <w:r w:rsidDel="004E70B6">
          <w:rPr>
            <w:noProof/>
          </w:rPr>
          <w:delText xml:space="preserve">Result : </w:delText>
        </w:r>
        <w:r w:rsidRPr="00EC351E" w:rsidDel="004E70B6">
          <w:rPr>
            <w:noProof/>
          </w:rPr>
          <w:delText xml:space="preserve">After writing </w:delText>
        </w:r>
        <w:r w:rsidDel="004E70B6">
          <w:rPr>
            <w:noProof/>
          </w:rPr>
          <w:delText>Centos , enter once then will get the below result.</w:delText>
        </w:r>
      </w:del>
    </w:p>
    <w:p w:rsidR="005B26ED" w:rsidRPr="00484A20" w:rsidDel="004E70B6" w:rsidRDefault="005B26ED" w:rsidP="006C0164">
      <w:pPr>
        <w:ind w:left="283"/>
        <w:rPr>
          <w:del w:id="194" w:author="Anupam Soni" w:date="2018-08-17T10:39:00Z"/>
          <w:noProof/>
        </w:rPr>
        <w:pPrChange w:id="195" w:author="Anupam Soni" w:date="2018-08-17T11:16:00Z">
          <w:pPr>
            <w:spacing w:line="360" w:lineRule="auto"/>
          </w:pPr>
        </w:pPrChange>
      </w:pPr>
      <w:del w:id="196" w:author="Anupam Soni" w:date="2018-08-17T10:39:00Z">
        <w:r w:rsidDel="004E70B6">
          <w:rPr>
            <w:noProof/>
          </w:rPr>
          <w:drawing>
            <wp:inline distT="0" distB="0" distL="0" distR="0" wp14:anchorId="08094BD4" wp14:editId="67AEBD42">
              <wp:extent cx="5448300" cy="1038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1038225"/>
                      </a:xfrm>
                      <a:prstGeom prst="rect">
                        <a:avLst/>
                      </a:prstGeom>
                      <a:noFill/>
                      <a:ln>
                        <a:noFill/>
                      </a:ln>
                    </pic:spPr>
                  </pic:pic>
                </a:graphicData>
              </a:graphic>
            </wp:inline>
          </w:drawing>
        </w:r>
      </w:del>
    </w:p>
    <w:p w:rsidR="005B26ED" w:rsidRPr="00693879" w:rsidDel="004E70B6" w:rsidRDefault="005B26ED" w:rsidP="006C0164">
      <w:pPr>
        <w:ind w:left="283"/>
        <w:rPr>
          <w:del w:id="197" w:author="Anupam Soni" w:date="2018-08-17T10:39:00Z"/>
          <w:noProof/>
        </w:rPr>
        <w:pPrChange w:id="198" w:author="Anupam Soni" w:date="2018-08-17T11:16:00Z">
          <w:pPr/>
        </w:pPrChange>
      </w:pPr>
      <w:del w:id="199" w:author="Anupam Soni" w:date="2018-08-17T10:39:00Z">
        <w:r w:rsidRPr="00693879" w:rsidDel="004E70B6">
          <w:rPr>
            <w:noProof/>
          </w:rPr>
          <w:delText>Sudo su - write this command to switch to root user </w:delText>
        </w:r>
      </w:del>
    </w:p>
    <w:p w:rsidR="005B26ED" w:rsidDel="004E70B6" w:rsidRDefault="005B26ED" w:rsidP="006C0164">
      <w:pPr>
        <w:ind w:left="283"/>
        <w:rPr>
          <w:del w:id="200" w:author="Anupam Soni" w:date="2018-08-17T10:39:00Z"/>
          <w:noProof/>
        </w:rPr>
        <w:pPrChange w:id="201" w:author="Anupam Soni" w:date="2018-08-17T11:16:00Z">
          <w:pPr>
            <w:spacing w:line="360" w:lineRule="auto"/>
          </w:pPr>
        </w:pPrChange>
      </w:pPr>
      <w:del w:id="202" w:author="Anupam Soni" w:date="2018-08-17T10:39:00Z">
        <w:r w:rsidDel="004E70B6">
          <w:rPr>
            <w:noProof/>
            <w:sz w:val="40"/>
            <w:szCs w:val="40"/>
          </w:rPr>
          <w:drawing>
            <wp:inline distT="0" distB="0" distL="0" distR="0" wp14:anchorId="359F847D" wp14:editId="43AA7E62">
              <wp:extent cx="5303520" cy="914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914400"/>
                      </a:xfrm>
                      <a:prstGeom prst="rect">
                        <a:avLst/>
                      </a:prstGeom>
                      <a:noFill/>
                      <a:ln>
                        <a:noFill/>
                      </a:ln>
                    </pic:spPr>
                  </pic:pic>
                </a:graphicData>
              </a:graphic>
            </wp:inline>
          </w:drawing>
        </w:r>
      </w:del>
    </w:p>
    <w:p w:rsidR="005B26ED" w:rsidRPr="00EC351E" w:rsidDel="004E70B6" w:rsidRDefault="005B26ED" w:rsidP="006C0164">
      <w:pPr>
        <w:ind w:left="283"/>
        <w:rPr>
          <w:del w:id="203" w:author="Anupam Soni" w:date="2018-08-17T10:39:00Z"/>
          <w:noProof/>
        </w:rPr>
        <w:pPrChange w:id="204" w:author="Anupam Soni" w:date="2018-08-17T11:16:00Z">
          <w:pPr>
            <w:spacing w:line="360" w:lineRule="auto"/>
          </w:pPr>
        </w:pPrChange>
      </w:pPr>
      <w:del w:id="205" w:author="Anupam Soni" w:date="2018-08-17T10:39:00Z">
        <w:r w:rsidDel="004E70B6">
          <w:rPr>
            <w:noProof/>
          </w:rPr>
          <w:delText>Result :</w:delText>
        </w:r>
        <w:r w:rsidRPr="008A0B61" w:rsidDel="004E70B6">
          <w:rPr>
            <w:noProof/>
          </w:rPr>
          <w:delText xml:space="preserve"> After writing </w:delText>
        </w:r>
        <w:r w:rsidRPr="008A0B61" w:rsidDel="004E70B6">
          <w:rPr>
            <w:b/>
            <w:noProof/>
          </w:rPr>
          <w:delText>sudo su</w:delText>
        </w:r>
        <w:r w:rsidRPr="008A0B61" w:rsidDel="004E70B6">
          <w:rPr>
            <w:noProof/>
          </w:rPr>
          <w:delText xml:space="preserve"> , enter once then will get the below result.</w:delText>
        </w:r>
      </w:del>
    </w:p>
    <w:p w:rsidR="005B26ED" w:rsidDel="004E70B6" w:rsidRDefault="005B26ED" w:rsidP="006C0164">
      <w:pPr>
        <w:ind w:left="283"/>
        <w:rPr>
          <w:del w:id="206" w:author="Anupam Soni" w:date="2018-08-17T10:39:00Z"/>
          <w:noProof/>
        </w:rPr>
        <w:pPrChange w:id="207" w:author="Anupam Soni" w:date="2018-08-17T11:16:00Z">
          <w:pPr>
            <w:spacing w:line="360" w:lineRule="auto"/>
          </w:pPr>
        </w:pPrChange>
      </w:pPr>
      <w:del w:id="208" w:author="Anupam Soni" w:date="2018-08-17T10:39:00Z">
        <w:r w:rsidDel="004E70B6">
          <w:rPr>
            <w:noProof/>
            <w:sz w:val="40"/>
            <w:szCs w:val="40"/>
          </w:rPr>
          <w:drawing>
            <wp:inline distT="0" distB="0" distL="0" distR="0" wp14:anchorId="7EBF60AC" wp14:editId="0EEC95FB">
              <wp:extent cx="5495925" cy="1114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1114425"/>
                      </a:xfrm>
                      <a:prstGeom prst="rect">
                        <a:avLst/>
                      </a:prstGeom>
                      <a:noFill/>
                      <a:ln>
                        <a:noFill/>
                      </a:ln>
                    </pic:spPr>
                  </pic:pic>
                </a:graphicData>
              </a:graphic>
            </wp:inline>
          </w:drawing>
        </w:r>
      </w:del>
    </w:p>
    <w:p w:rsidR="005B26ED" w:rsidDel="004E70B6" w:rsidRDefault="005B26ED" w:rsidP="006C0164">
      <w:pPr>
        <w:ind w:left="283"/>
        <w:rPr>
          <w:del w:id="209" w:author="Anupam Soni" w:date="2018-08-17T10:39:00Z"/>
          <w:noProof/>
        </w:rPr>
        <w:pPrChange w:id="210" w:author="Anupam Soni" w:date="2018-08-17T11:16:00Z">
          <w:pPr>
            <w:spacing w:line="360" w:lineRule="auto"/>
          </w:pPr>
        </w:pPrChange>
      </w:pPr>
      <w:del w:id="211" w:author="Anupam Soni" w:date="2018-08-17T10:39:00Z">
        <w:r w:rsidRPr="00EC351E" w:rsidDel="004E70B6">
          <w:rPr>
            <w:noProof/>
          </w:rPr>
          <w:delText xml:space="preserve">Now write this command </w:delText>
        </w:r>
        <w:r w:rsidDel="004E70B6">
          <w:rPr>
            <w:noProof/>
          </w:rPr>
          <w:delText xml:space="preserve">to edit dataset name and excange type in </w:delText>
        </w:r>
        <w:r w:rsidRPr="008A0B61" w:rsidDel="004E70B6">
          <w:rPr>
            <w:b/>
            <w:noProof/>
          </w:rPr>
          <w:delText>ExchangeType.csv</w:delText>
        </w:r>
        <w:r w:rsidDel="004E70B6">
          <w:rPr>
            <w:noProof/>
          </w:rPr>
          <w:delText xml:space="preserve"> file</w:delText>
        </w:r>
      </w:del>
    </w:p>
    <w:p w:rsidR="005B26ED" w:rsidRPr="00693879" w:rsidDel="004E70B6" w:rsidRDefault="005B26ED" w:rsidP="006C0164">
      <w:pPr>
        <w:ind w:left="283"/>
        <w:rPr>
          <w:del w:id="212" w:author="Anupam Soni" w:date="2018-08-17T10:39:00Z"/>
          <w:b/>
          <w:noProof/>
        </w:rPr>
        <w:pPrChange w:id="213" w:author="Anupam Soni" w:date="2018-08-17T11:16:00Z">
          <w:pPr>
            <w:spacing w:after="160" w:line="360" w:lineRule="auto"/>
            <w:ind w:left="360"/>
          </w:pPr>
        </w:pPrChange>
      </w:pPr>
      <w:del w:id="214" w:author="Anupam Soni" w:date="2018-08-17T10:39:00Z">
        <w:r w:rsidRPr="00693879" w:rsidDel="004E70B6">
          <w:rPr>
            <w:b/>
            <w:noProof/>
          </w:rPr>
          <w:delText>Vi /opt/hub/files/ExchangeType.csv</w:delText>
        </w:r>
      </w:del>
    </w:p>
    <w:p w:rsidR="005B26ED" w:rsidRPr="008A0B61" w:rsidDel="004E70B6" w:rsidRDefault="005B26ED" w:rsidP="006C0164">
      <w:pPr>
        <w:ind w:left="283"/>
        <w:rPr>
          <w:del w:id="215" w:author="Anupam Soni" w:date="2018-08-17T10:39:00Z"/>
          <w:b/>
          <w:noProof/>
        </w:rPr>
        <w:pPrChange w:id="216" w:author="Anupam Soni" w:date="2018-08-17T11:16:00Z">
          <w:pPr>
            <w:spacing w:line="360" w:lineRule="auto"/>
          </w:pPr>
        </w:pPrChange>
      </w:pPr>
      <w:del w:id="217" w:author="Anupam Soni" w:date="2018-08-17T10:39:00Z">
        <w:r w:rsidDel="004E70B6">
          <w:rPr>
            <w:noProof/>
            <w:sz w:val="40"/>
            <w:szCs w:val="40"/>
          </w:rPr>
          <w:drawing>
            <wp:inline distT="0" distB="0" distL="0" distR="0" wp14:anchorId="25427C73" wp14:editId="02AD1F73">
              <wp:extent cx="6276975" cy="180975"/>
              <wp:effectExtent l="152400" t="152400" r="352425"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53950" cy="361950"/>
                      </a:xfrm>
                      <a:prstGeom prst="rect">
                        <a:avLst/>
                      </a:prstGeom>
                      <a:ln>
                        <a:noFill/>
                      </a:ln>
                      <a:effectLst>
                        <a:outerShdw blurRad="292100" dist="139700" dir="2700000" algn="tl" rotWithShape="0">
                          <a:srgbClr val="333333">
                            <a:alpha val="65000"/>
                          </a:srgbClr>
                        </a:outerShdw>
                      </a:effectLst>
                    </pic:spPr>
                  </pic:pic>
                </a:graphicData>
              </a:graphic>
            </wp:inline>
          </w:drawing>
        </w:r>
      </w:del>
    </w:p>
    <w:p w:rsidR="005B26ED" w:rsidDel="004E70B6" w:rsidRDefault="005B26ED" w:rsidP="006C0164">
      <w:pPr>
        <w:ind w:left="283"/>
        <w:rPr>
          <w:del w:id="218" w:author="Anupam Soni" w:date="2018-08-17T10:39:00Z"/>
          <w:b/>
          <w:noProof/>
        </w:rPr>
        <w:pPrChange w:id="219" w:author="Anupam Soni" w:date="2018-08-17T11:16:00Z">
          <w:pPr>
            <w:spacing w:line="360" w:lineRule="auto"/>
          </w:pPr>
        </w:pPrChange>
      </w:pPr>
      <w:del w:id="220" w:author="Anupam Soni" w:date="2018-08-17T10:39:00Z">
        <w:r w:rsidRPr="00EC351E" w:rsidDel="004E70B6">
          <w:rPr>
            <w:noProof/>
            <w:sz w:val="32"/>
            <w:szCs w:val="32"/>
          </w:rPr>
          <w:delText xml:space="preserve"> </w:delText>
        </w:r>
        <w:r w:rsidDel="004E70B6">
          <w:rPr>
            <w:noProof/>
          </w:rPr>
          <w:delText>Result :</w:delText>
        </w:r>
        <w:r w:rsidRPr="008A0B61" w:rsidDel="004E70B6">
          <w:rPr>
            <w:noProof/>
          </w:rPr>
          <w:delText xml:space="preserve"> After writing </w:delText>
        </w:r>
        <w:r w:rsidRPr="008A0B61" w:rsidDel="004E70B6">
          <w:rPr>
            <w:b/>
            <w:noProof/>
          </w:rPr>
          <w:delText>Vi /opt/hub/files/ExchangeType.csv</w:delText>
        </w:r>
      </w:del>
    </w:p>
    <w:p w:rsidR="005B26ED" w:rsidRPr="00EC351E" w:rsidDel="004E70B6" w:rsidRDefault="005B26ED" w:rsidP="006C0164">
      <w:pPr>
        <w:ind w:left="283"/>
        <w:rPr>
          <w:del w:id="221" w:author="Anupam Soni" w:date="2018-08-17T10:39:00Z"/>
          <w:noProof/>
        </w:rPr>
        <w:pPrChange w:id="222" w:author="Anupam Soni" w:date="2018-08-17T11:16:00Z">
          <w:pPr>
            <w:spacing w:line="360" w:lineRule="auto"/>
          </w:pPr>
        </w:pPrChange>
      </w:pPr>
      <w:del w:id="223" w:author="Anupam Soni" w:date="2018-08-17T10:39:00Z">
        <w:r w:rsidRPr="008A0B61" w:rsidDel="004E70B6">
          <w:rPr>
            <w:noProof/>
          </w:rPr>
          <w:delText>, enter once then will get the below result.</w:delText>
        </w:r>
      </w:del>
    </w:p>
    <w:p w:rsidR="005B26ED" w:rsidRPr="008A0B61" w:rsidDel="004E70B6" w:rsidRDefault="005B26ED" w:rsidP="006C0164">
      <w:pPr>
        <w:ind w:left="283"/>
        <w:rPr>
          <w:del w:id="224" w:author="Anupam Soni" w:date="2018-08-17T10:39:00Z"/>
          <w:noProof/>
        </w:rPr>
        <w:pPrChange w:id="225" w:author="Anupam Soni" w:date="2018-08-17T11:16:00Z">
          <w:pPr>
            <w:spacing w:after="100" w:afterAutospacing="1" w:line="360" w:lineRule="auto"/>
          </w:pPr>
        </w:pPrChange>
      </w:pPr>
      <w:del w:id="226" w:author="Anupam Soni" w:date="2018-08-17T10:39:00Z">
        <w:r w:rsidDel="004E70B6">
          <w:rPr>
            <w:noProof/>
            <w:sz w:val="32"/>
            <w:szCs w:val="32"/>
          </w:rPr>
          <w:drawing>
            <wp:inline distT="0" distB="0" distL="0" distR="0" wp14:anchorId="469C1FD2" wp14:editId="6E7D9919">
              <wp:extent cx="6285865" cy="1455674"/>
              <wp:effectExtent l="152400" t="152400" r="362585" b="3543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5865" cy="1455674"/>
                      </a:xfrm>
                      <a:prstGeom prst="rect">
                        <a:avLst/>
                      </a:prstGeom>
                      <a:ln>
                        <a:noFill/>
                      </a:ln>
                      <a:effectLst>
                        <a:outerShdw blurRad="292100" dist="139700" dir="2700000" algn="tl" rotWithShape="0">
                          <a:srgbClr val="333333">
                            <a:alpha val="65000"/>
                          </a:srgbClr>
                        </a:outerShdw>
                      </a:effectLst>
                    </pic:spPr>
                  </pic:pic>
                </a:graphicData>
              </a:graphic>
            </wp:inline>
          </w:drawing>
        </w:r>
        <w:r w:rsidRPr="008A0B61" w:rsidDel="004E70B6">
          <w:rPr>
            <w:rFonts w:cs="Calibri"/>
            <w:noProof/>
            <w:color w:val="002060"/>
            <w:sz w:val="32"/>
            <w:szCs w:val="32"/>
          </w:rPr>
          <w:delText>Edit dataset name and exchange tpe :</w:delText>
        </w:r>
      </w:del>
    </w:p>
    <w:p w:rsidR="005B26ED" w:rsidRPr="008A0B61" w:rsidDel="004E70B6" w:rsidRDefault="005B26ED" w:rsidP="006C0164">
      <w:pPr>
        <w:ind w:left="283"/>
        <w:rPr>
          <w:del w:id="227" w:author="Anupam Soni" w:date="2018-08-17T10:39:00Z"/>
          <w:rFonts w:cs="Calibri"/>
          <w:noProof/>
          <w:color w:val="000000" w:themeColor="text1"/>
        </w:rPr>
        <w:pPrChange w:id="228" w:author="Anupam Soni" w:date="2018-08-17T11:16:00Z">
          <w:pPr>
            <w:pStyle w:val="ListParagraph"/>
            <w:numPr>
              <w:numId w:val="28"/>
            </w:numPr>
            <w:spacing w:after="160" w:line="360" w:lineRule="auto"/>
            <w:ind w:left="1125" w:right="0" w:hanging="360"/>
            <w:jc w:val="left"/>
          </w:pPr>
        </w:pPrChange>
      </w:pPr>
      <w:del w:id="229" w:author="Anupam Soni" w:date="2018-08-17T10:39:00Z">
        <w:r w:rsidRPr="008A0B61" w:rsidDel="004E70B6">
          <w:rPr>
            <w:rFonts w:cs="Calibri"/>
            <w:noProof/>
            <w:color w:val="000000" w:themeColor="text1"/>
          </w:rPr>
          <w:delText xml:space="preserve">To edit enter character </w:delText>
        </w:r>
        <w:r w:rsidRPr="008A0B61" w:rsidDel="004E70B6">
          <w:rPr>
            <w:rFonts w:cs="Calibri"/>
            <w:b/>
            <w:noProof/>
          </w:rPr>
          <w:delText>“ i ”</w:delText>
        </w:r>
        <w:r w:rsidRPr="008A0B61" w:rsidDel="004E70B6">
          <w:rPr>
            <w:rFonts w:cs="Calibri"/>
            <w:noProof/>
          </w:rPr>
          <w:delText xml:space="preserve"> </w:delText>
        </w:r>
        <w:r w:rsidRPr="008A0B61" w:rsidDel="004E70B6">
          <w:rPr>
            <w:rFonts w:cs="Calibri"/>
            <w:noProof/>
            <w:color w:val="000000" w:themeColor="text1"/>
          </w:rPr>
          <w:delText>in  keyboard.</w:delText>
        </w:r>
      </w:del>
    </w:p>
    <w:p w:rsidR="005B26ED" w:rsidRPr="008A0B61" w:rsidDel="004E70B6" w:rsidRDefault="005B26ED" w:rsidP="006C0164">
      <w:pPr>
        <w:ind w:left="283"/>
        <w:rPr>
          <w:del w:id="230" w:author="Anupam Soni" w:date="2018-08-17T10:39:00Z"/>
          <w:rFonts w:cs="Calibri"/>
          <w:noProof/>
          <w:color w:val="000000" w:themeColor="text1"/>
        </w:rPr>
        <w:pPrChange w:id="231" w:author="Anupam Soni" w:date="2018-08-17T11:16:00Z">
          <w:pPr>
            <w:pStyle w:val="ListParagraph"/>
            <w:numPr>
              <w:numId w:val="28"/>
            </w:numPr>
            <w:spacing w:after="160" w:line="360" w:lineRule="auto"/>
            <w:ind w:left="1125" w:right="0" w:hanging="360"/>
            <w:jc w:val="left"/>
          </w:pPr>
        </w:pPrChange>
      </w:pPr>
      <w:del w:id="232" w:author="Anupam Soni" w:date="2018-08-17T10:39:00Z">
        <w:r w:rsidRPr="008A0B61" w:rsidDel="004E70B6">
          <w:rPr>
            <w:rFonts w:cs="Calibri"/>
            <w:noProof/>
            <w:color w:val="000000" w:themeColor="text1"/>
          </w:rPr>
          <w:delText>Now you are in edit mood, do our changes</w:delText>
        </w:r>
      </w:del>
    </w:p>
    <w:p w:rsidR="005B26ED" w:rsidRPr="008A0B61" w:rsidDel="004E70B6" w:rsidRDefault="005B26ED" w:rsidP="006C0164">
      <w:pPr>
        <w:ind w:left="283"/>
        <w:rPr>
          <w:del w:id="233" w:author="Anupam Soni" w:date="2018-08-17T10:39:00Z"/>
          <w:rFonts w:cs="Calibri"/>
          <w:noProof/>
          <w:color w:val="000000" w:themeColor="text1"/>
        </w:rPr>
        <w:pPrChange w:id="234" w:author="Anupam Soni" w:date="2018-08-17T11:16:00Z">
          <w:pPr>
            <w:pStyle w:val="ListParagraph"/>
            <w:numPr>
              <w:numId w:val="28"/>
            </w:numPr>
            <w:spacing w:after="160" w:line="360" w:lineRule="auto"/>
            <w:ind w:left="1125" w:right="0" w:hanging="360"/>
            <w:jc w:val="left"/>
          </w:pPr>
        </w:pPrChange>
      </w:pPr>
      <w:del w:id="235" w:author="Anupam Soni" w:date="2018-08-17T10:39:00Z">
        <w:r w:rsidRPr="008A0B61" w:rsidDel="004E70B6">
          <w:rPr>
            <w:rFonts w:cs="Calibri"/>
            <w:noProof/>
            <w:color w:val="000000" w:themeColor="text1"/>
          </w:rPr>
          <w:delText xml:space="preserve">Then to save our changes press </w:delText>
        </w:r>
        <w:r w:rsidRPr="008A0B61" w:rsidDel="004E70B6">
          <w:rPr>
            <w:rFonts w:cs="Calibri"/>
            <w:b/>
            <w:noProof/>
            <w:color w:val="000000" w:themeColor="text1"/>
          </w:rPr>
          <w:delText>Esc</w:delText>
        </w:r>
        <w:r w:rsidRPr="008A0B61" w:rsidDel="004E70B6">
          <w:rPr>
            <w:rFonts w:cs="Calibri"/>
            <w:noProof/>
            <w:color w:val="000000" w:themeColor="text1"/>
          </w:rPr>
          <w:delText xml:space="preserve"> in Keyboard and type </w:delText>
        </w:r>
        <w:r w:rsidRPr="008A0B61" w:rsidDel="004E70B6">
          <w:rPr>
            <w:rFonts w:cs="Calibri"/>
            <w:noProof/>
          </w:rPr>
          <w:delText xml:space="preserve">“ </w:delText>
        </w:r>
        <w:r w:rsidRPr="008A0B61" w:rsidDel="004E70B6">
          <w:rPr>
            <w:rFonts w:cs="Calibri"/>
            <w:b/>
            <w:noProof/>
          </w:rPr>
          <w:delText>:wq</w:delText>
        </w:r>
        <w:r w:rsidRPr="008A0B61" w:rsidDel="004E70B6">
          <w:rPr>
            <w:rFonts w:cs="Calibri"/>
            <w:noProof/>
          </w:rPr>
          <w:delText xml:space="preserve"> ”</w:delText>
        </w:r>
        <w:r w:rsidRPr="008A0B61" w:rsidDel="004E70B6">
          <w:rPr>
            <w:rFonts w:cs="Calibri"/>
            <w:noProof/>
            <w:color w:val="000000" w:themeColor="text1"/>
          </w:rPr>
          <w:delText xml:space="preserve"> then </w:delText>
        </w:r>
        <w:r w:rsidRPr="008A0B61" w:rsidDel="004E70B6">
          <w:rPr>
            <w:rFonts w:cs="Calibri"/>
            <w:b/>
            <w:noProof/>
          </w:rPr>
          <w:delText>hit enter button</w:delText>
        </w:r>
        <w:r w:rsidRPr="008A0B61" w:rsidDel="004E70B6">
          <w:rPr>
            <w:rFonts w:cs="Calibri"/>
            <w:noProof/>
          </w:rPr>
          <w:delText>.</w:delText>
        </w:r>
      </w:del>
    </w:p>
    <w:p w:rsidR="005B26ED" w:rsidRPr="008A0B61" w:rsidDel="004E70B6" w:rsidRDefault="005B26ED" w:rsidP="006C0164">
      <w:pPr>
        <w:ind w:left="283"/>
        <w:rPr>
          <w:del w:id="236" w:author="Anupam Soni" w:date="2018-08-17T10:39:00Z"/>
          <w:rFonts w:cs="Calibri"/>
          <w:noProof/>
          <w:color w:val="000000" w:themeColor="text1"/>
        </w:rPr>
        <w:pPrChange w:id="237" w:author="Anupam Soni" w:date="2018-08-17T11:16:00Z">
          <w:pPr>
            <w:pStyle w:val="ListParagraph"/>
            <w:numPr>
              <w:numId w:val="28"/>
            </w:numPr>
            <w:spacing w:after="160" w:line="360" w:lineRule="auto"/>
            <w:ind w:left="1125" w:right="0" w:hanging="360"/>
            <w:jc w:val="left"/>
          </w:pPr>
        </w:pPrChange>
      </w:pPr>
      <w:del w:id="238" w:author="Anupam Soni" w:date="2018-08-17T10:39:00Z">
        <w:r w:rsidRPr="008A0B61" w:rsidDel="004E70B6">
          <w:rPr>
            <w:rFonts w:cs="Calibri"/>
            <w:noProof/>
            <w:color w:val="000000" w:themeColor="text1"/>
          </w:rPr>
          <w:delText>If you will see output like this, it means you have changed dataset name and exchange type in ExchangeType.csv file.</w:delText>
        </w:r>
      </w:del>
    </w:p>
    <w:p w:rsidR="005B26ED" w:rsidRPr="00541E22" w:rsidDel="004E70B6" w:rsidRDefault="005B26ED" w:rsidP="006C0164">
      <w:pPr>
        <w:ind w:left="283"/>
        <w:rPr>
          <w:del w:id="239" w:author="Anupam Soni" w:date="2018-08-17T10:39:00Z"/>
          <w:rFonts w:cstheme="minorHAnsi"/>
          <w:noProof/>
          <w:color w:val="000000" w:themeColor="text1"/>
        </w:rPr>
        <w:pPrChange w:id="240" w:author="Anupam Soni" w:date="2018-08-17T11:16:00Z">
          <w:pPr>
            <w:spacing w:line="360" w:lineRule="auto"/>
          </w:pPr>
        </w:pPrChange>
      </w:pPr>
    </w:p>
    <w:p w:rsidR="005B26ED" w:rsidRPr="008A0B61" w:rsidDel="004E70B6" w:rsidRDefault="005B26ED" w:rsidP="006C0164">
      <w:pPr>
        <w:ind w:left="283"/>
        <w:rPr>
          <w:del w:id="241" w:author="Anupam Soni" w:date="2018-08-17T10:39:00Z"/>
          <w:b/>
          <w:noProof/>
        </w:rPr>
        <w:pPrChange w:id="242" w:author="Anupam Soni" w:date="2018-08-17T11:16:00Z">
          <w:pPr>
            <w:pStyle w:val="ListParagraph"/>
            <w:spacing w:after="160" w:line="360" w:lineRule="auto"/>
            <w:ind w:right="0"/>
            <w:jc w:val="left"/>
          </w:pPr>
        </w:pPrChange>
      </w:pPr>
      <w:del w:id="243" w:author="Anupam Soni" w:date="2018-08-17T10:39:00Z">
        <w:r w:rsidRPr="008A0B61" w:rsidDel="004E70B6">
          <w:rPr>
            <w:b/>
            <w:noProof/>
          </w:rPr>
          <w:delText>cd /opt/hub/files/</w:delText>
        </w:r>
        <w:r w:rsidDel="004E70B6">
          <w:rPr>
            <w:b/>
            <w:noProof/>
          </w:rPr>
          <w:delText xml:space="preserve">   - </w:delText>
        </w:r>
        <w:r w:rsidRPr="008A0B61" w:rsidDel="004E70B6">
          <w:rPr>
            <w:noProof/>
          </w:rPr>
          <w:delText>writr this command to go in that location shown in command only.</w:delText>
        </w:r>
      </w:del>
    </w:p>
    <w:p w:rsidR="005B26ED" w:rsidDel="004E70B6" w:rsidRDefault="005B26ED" w:rsidP="006C0164">
      <w:pPr>
        <w:ind w:left="283"/>
        <w:rPr>
          <w:del w:id="244" w:author="Anupam Soni" w:date="2018-08-17T10:39:00Z"/>
          <w:rFonts w:cstheme="minorHAnsi"/>
          <w:b/>
          <w:noProof/>
          <w:color w:val="002060"/>
        </w:rPr>
        <w:pPrChange w:id="245" w:author="Anupam Soni" w:date="2018-08-17T11:16:00Z">
          <w:pPr>
            <w:spacing w:line="360" w:lineRule="auto"/>
          </w:pPr>
        </w:pPrChange>
      </w:pPr>
      <w:del w:id="246" w:author="Anupam Soni" w:date="2018-08-17T10:39:00Z">
        <w:r w:rsidDel="004E70B6">
          <w:rPr>
            <w:rFonts w:cstheme="minorHAnsi"/>
            <w:b/>
            <w:noProof/>
            <w:color w:val="002060"/>
          </w:rPr>
          <w:drawing>
            <wp:inline distT="0" distB="0" distL="0" distR="0" wp14:anchorId="636754CF" wp14:editId="0E2D6570">
              <wp:extent cx="6343650" cy="209550"/>
              <wp:effectExtent l="152400" t="152400" r="34290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3650" cy="209550"/>
                      </a:xfrm>
                      <a:prstGeom prst="rect">
                        <a:avLst/>
                      </a:prstGeom>
                      <a:ln>
                        <a:noFill/>
                      </a:ln>
                      <a:effectLst>
                        <a:outerShdw blurRad="292100" dist="139700" dir="2700000" algn="tl" rotWithShape="0">
                          <a:srgbClr val="333333">
                            <a:alpha val="65000"/>
                          </a:srgbClr>
                        </a:outerShdw>
                      </a:effectLst>
                    </pic:spPr>
                  </pic:pic>
                </a:graphicData>
              </a:graphic>
            </wp:inline>
          </w:drawing>
        </w:r>
      </w:del>
    </w:p>
    <w:p w:rsidR="005B26ED" w:rsidRPr="00EC351E" w:rsidDel="004E70B6" w:rsidRDefault="005B26ED" w:rsidP="006C0164">
      <w:pPr>
        <w:ind w:left="283"/>
        <w:rPr>
          <w:del w:id="247" w:author="Anupam Soni" w:date="2018-08-17T10:39:00Z"/>
          <w:noProof/>
        </w:rPr>
        <w:pPrChange w:id="248" w:author="Anupam Soni" w:date="2018-08-17T11:16:00Z">
          <w:pPr>
            <w:spacing w:line="360" w:lineRule="auto"/>
          </w:pPr>
        </w:pPrChange>
      </w:pPr>
      <w:del w:id="249" w:author="Anupam Soni" w:date="2018-08-17T10:39:00Z">
        <w:r w:rsidDel="004E70B6">
          <w:rPr>
            <w:noProof/>
          </w:rPr>
          <w:delText>Result :</w:delText>
        </w:r>
        <w:r w:rsidRPr="008A0B61" w:rsidDel="004E70B6">
          <w:rPr>
            <w:noProof/>
          </w:rPr>
          <w:delText xml:space="preserve"> After writing </w:delText>
        </w:r>
        <w:r w:rsidRPr="008A0B61" w:rsidDel="004E70B6">
          <w:rPr>
            <w:b/>
            <w:noProof/>
          </w:rPr>
          <w:delText>cd /opt/hub/files/</w:delText>
        </w:r>
        <w:r w:rsidDel="004E70B6">
          <w:rPr>
            <w:b/>
            <w:noProof/>
          </w:rPr>
          <w:delText xml:space="preserve"> </w:delText>
        </w:r>
        <w:r w:rsidRPr="008A0B61" w:rsidDel="004E70B6">
          <w:rPr>
            <w:noProof/>
          </w:rPr>
          <w:delText>, enter once then will get the below result.</w:delText>
        </w:r>
      </w:del>
    </w:p>
    <w:p w:rsidR="005B26ED" w:rsidRPr="005A4C42" w:rsidDel="004E70B6" w:rsidRDefault="005B26ED" w:rsidP="006C0164">
      <w:pPr>
        <w:ind w:left="283"/>
        <w:rPr>
          <w:del w:id="250" w:author="Anupam Soni" w:date="2018-08-17T10:39:00Z"/>
          <w:rFonts w:cstheme="minorHAnsi"/>
          <w:b/>
          <w:noProof/>
          <w:color w:val="002060"/>
        </w:rPr>
        <w:pPrChange w:id="251" w:author="Anupam Soni" w:date="2018-08-17T11:16:00Z">
          <w:pPr>
            <w:spacing w:line="360" w:lineRule="auto"/>
          </w:pPr>
        </w:pPrChange>
      </w:pPr>
      <w:del w:id="252" w:author="Anupam Soni" w:date="2018-08-17T10:39:00Z">
        <w:r w:rsidDel="004E70B6">
          <w:rPr>
            <w:rFonts w:cstheme="minorHAnsi"/>
            <w:b/>
            <w:noProof/>
            <w:color w:val="002060"/>
          </w:rPr>
          <w:drawing>
            <wp:inline distT="0" distB="0" distL="0" distR="0" wp14:anchorId="7E99442A" wp14:editId="58D8EE3A">
              <wp:extent cx="6276975" cy="352425"/>
              <wp:effectExtent l="152400" t="15240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6975" cy="352425"/>
                      </a:xfrm>
                      <a:prstGeom prst="rect">
                        <a:avLst/>
                      </a:prstGeom>
                      <a:ln>
                        <a:noFill/>
                      </a:ln>
                      <a:effectLst>
                        <a:outerShdw blurRad="292100" dist="139700" dir="2700000" algn="tl" rotWithShape="0">
                          <a:srgbClr val="333333">
                            <a:alpha val="65000"/>
                          </a:srgbClr>
                        </a:outerShdw>
                      </a:effectLst>
                    </pic:spPr>
                  </pic:pic>
                </a:graphicData>
              </a:graphic>
            </wp:inline>
          </w:drawing>
        </w:r>
      </w:del>
    </w:p>
    <w:p w:rsidR="005B26ED" w:rsidRPr="00693879" w:rsidDel="004E70B6" w:rsidRDefault="005B26ED" w:rsidP="006C0164">
      <w:pPr>
        <w:ind w:left="283"/>
        <w:rPr>
          <w:del w:id="253" w:author="Anupam Soni" w:date="2018-08-17T10:39:00Z"/>
          <w:b/>
          <w:noProof/>
        </w:rPr>
        <w:pPrChange w:id="254" w:author="Anupam Soni" w:date="2018-08-17T11:16:00Z">
          <w:pPr>
            <w:spacing w:after="160" w:line="360" w:lineRule="auto"/>
            <w:ind w:left="360"/>
          </w:pPr>
        </w:pPrChange>
      </w:pPr>
      <w:del w:id="255" w:author="Anupam Soni" w:date="2018-08-17T10:39:00Z">
        <w:r w:rsidRPr="00693879" w:rsidDel="004E70B6">
          <w:rPr>
            <w:b/>
          </w:rPr>
          <w:delText xml:space="preserve">“./CME_NYMEX_UPLOAD.sh &amp;” – </w:delText>
        </w:r>
        <w:r w:rsidRPr="00693879" w:rsidDel="004E70B6">
          <w:delText>write this command to start uploading input files.</w:delText>
        </w:r>
      </w:del>
    </w:p>
    <w:p w:rsidR="005B26ED" w:rsidRPr="005B26ED" w:rsidRDefault="005B26ED" w:rsidP="006C0164">
      <w:pPr>
        <w:ind w:left="283"/>
        <w:pPrChange w:id="256" w:author="Anupam Soni" w:date="2018-08-17T11:16:00Z">
          <w:pPr/>
        </w:pPrChange>
      </w:pPr>
      <w:del w:id="257" w:author="Anupam Soni" w:date="2018-08-17T10:39:00Z">
        <w:r w:rsidDel="004E70B6">
          <w:rPr>
            <w:noProof/>
          </w:rPr>
          <w:delText xml:space="preserve"> </w:delText>
        </w:r>
        <w:r w:rsidDel="004E70B6">
          <w:rPr>
            <w:noProof/>
          </w:rPr>
          <w:drawing>
            <wp:inline distT="0" distB="0" distL="0" distR="0" wp14:anchorId="1538015D" wp14:editId="2098FB8B">
              <wp:extent cx="6267450" cy="219075"/>
              <wp:effectExtent l="152400" t="152400" r="342900"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7450" cy="219075"/>
                      </a:xfrm>
                      <a:prstGeom prst="rect">
                        <a:avLst/>
                      </a:prstGeom>
                      <a:ln>
                        <a:noFill/>
                      </a:ln>
                      <a:effectLst>
                        <a:outerShdw blurRad="292100" dist="139700" dir="2700000" algn="tl" rotWithShape="0">
                          <a:srgbClr val="333333">
                            <a:alpha val="65000"/>
                          </a:srgbClr>
                        </a:outerShdw>
                      </a:effectLst>
                    </pic:spPr>
                  </pic:pic>
                </a:graphicData>
              </a:graphic>
            </wp:inline>
          </w:drawing>
        </w:r>
        <w:r w:rsidDel="004E70B6">
          <w:rPr>
            <w:noProof/>
          </w:rPr>
          <w:delText>Result :</w:delText>
        </w:r>
        <w:r w:rsidRPr="008A0B61" w:rsidDel="004E70B6">
          <w:rPr>
            <w:noProof/>
          </w:rPr>
          <w:delText xml:space="preserve"> After writing </w:delText>
        </w:r>
        <w:r w:rsidRPr="00E51B49" w:rsidDel="004E70B6">
          <w:rPr>
            <w:b/>
          </w:rPr>
          <w:delText>./CME_NYMEX_UPLOAD.sh</w:delText>
        </w:r>
        <w:r w:rsidDel="004E70B6">
          <w:rPr>
            <w:b/>
          </w:rPr>
          <w:delText xml:space="preserve"> ,</w:delText>
        </w:r>
        <w:r w:rsidRPr="008A0B61" w:rsidDel="004E70B6">
          <w:rPr>
            <w:noProof/>
          </w:rPr>
          <w:delText xml:space="preserve"> enter once </w:delText>
        </w:r>
        <w:r w:rsidDel="004E70B6">
          <w:rPr>
            <w:noProof/>
          </w:rPr>
          <w:delText>t</w:delText>
        </w:r>
        <w:r w:rsidRPr="008A0B61" w:rsidDel="004E70B6">
          <w:rPr>
            <w:noProof/>
          </w:rPr>
          <w:delText>hen will get the below result.</w:delText>
        </w:r>
        <w:r w:rsidDel="004E70B6">
          <w:rPr>
            <w:noProof/>
          </w:rPr>
          <w:drawing>
            <wp:inline distT="0" distB="0" distL="0" distR="0" wp14:anchorId="27F6C429" wp14:editId="40D0295E">
              <wp:extent cx="6296025" cy="581025"/>
              <wp:effectExtent l="152400" t="152400" r="371475"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6025" cy="581025"/>
                      </a:xfrm>
                      <a:prstGeom prst="rect">
                        <a:avLst/>
                      </a:prstGeom>
                      <a:ln>
                        <a:noFill/>
                      </a:ln>
                      <a:effectLst>
                        <a:outerShdw blurRad="292100" dist="139700" dir="2700000" algn="tl" rotWithShape="0">
                          <a:srgbClr val="333333">
                            <a:alpha val="65000"/>
                          </a:srgbClr>
                        </a:outerShdw>
                      </a:effectLst>
                    </pic:spPr>
                  </pic:pic>
                </a:graphicData>
              </a:graphic>
            </wp:inline>
          </w:drawing>
        </w:r>
      </w:del>
    </w:p>
    <w:p w:rsidR="004266A2" w:rsidRPr="007D2152" w:rsidRDefault="004266A2" w:rsidP="004266A2">
      <w:pPr>
        <w:pStyle w:val="ListParagraph"/>
        <w:numPr>
          <w:ilvl w:val="0"/>
          <w:numId w:val="32"/>
        </w:numPr>
        <w:rPr>
          <w:ins w:id="258" w:author="Anupam Soni" w:date="2018-08-17T11:13:00Z"/>
          <w:rFonts w:ascii="Courier New" w:hAnsi="Courier New" w:cs="Courier New"/>
          <w:noProof/>
          <w:color w:val="E36C0A" w:themeColor="accent6" w:themeShade="BF"/>
          <w:sz w:val="28"/>
          <w:szCs w:val="28"/>
          <w:rPrChange w:id="259" w:author="Anupam Soni" w:date="2018-08-17T11:48:00Z">
            <w:rPr>
              <w:ins w:id="260" w:author="Anupam Soni" w:date="2018-08-17T11:13:00Z"/>
            </w:rPr>
          </w:rPrChange>
        </w:rPr>
        <w:pPrChange w:id="261" w:author="Anupam Soni" w:date="2018-08-17T11:34:00Z">
          <w:pPr/>
        </w:pPrChange>
      </w:pPr>
      <w:ins w:id="262" w:author="Anupam Soni" w:date="2018-08-17T11:34:00Z">
        <w:r w:rsidRPr="007D2152">
          <w:rPr>
            <w:rFonts w:ascii="Courier New" w:hAnsi="Courier New" w:cs="Courier New"/>
            <w:noProof/>
            <w:color w:val="E36C0A" w:themeColor="accent6" w:themeShade="BF"/>
            <w:sz w:val="28"/>
            <w:szCs w:val="28"/>
            <w:rPrChange w:id="263" w:author="Anupam Soni" w:date="2018-08-17T11:48:00Z">
              <w:rPr/>
            </w:rPrChange>
          </w:rPr>
          <w:lastRenderedPageBreak/>
          <w:t>Enter dataset category name and then hit enter.</w:t>
        </w:r>
      </w:ins>
    </w:p>
    <w:p w:rsidR="006C0164" w:rsidRDefault="004266A2" w:rsidP="00EA538C">
      <w:pPr>
        <w:rPr>
          <w:ins w:id="264" w:author="Anupam Soni" w:date="2018-08-17T11:13:00Z"/>
        </w:rPr>
      </w:pPr>
      <w:ins w:id="265" w:author="Anupam Soni" w:date="2018-08-17T11:33:00Z">
        <w:r>
          <w:rPr>
            <w:noProof/>
          </w:rPr>
          <w:drawing>
            <wp:inline distT="0" distB="0" distL="0" distR="0" wp14:anchorId="3A1E3ABA" wp14:editId="34BFBF59">
              <wp:extent cx="6109917" cy="322897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860" cy="3232116"/>
                      </a:xfrm>
                      <a:prstGeom prst="rect">
                        <a:avLst/>
                      </a:prstGeom>
                      <a:noFill/>
                      <a:ln>
                        <a:noFill/>
                      </a:ln>
                    </pic:spPr>
                  </pic:pic>
                </a:graphicData>
              </a:graphic>
            </wp:inline>
          </w:drawing>
        </w:r>
      </w:ins>
    </w:p>
    <w:p w:rsidR="006C0164" w:rsidRPr="007D2152" w:rsidRDefault="004266A2" w:rsidP="004266A2">
      <w:pPr>
        <w:pStyle w:val="ListParagraph"/>
        <w:numPr>
          <w:ilvl w:val="0"/>
          <w:numId w:val="32"/>
        </w:numPr>
        <w:rPr>
          <w:ins w:id="266" w:author="Anupam Soni" w:date="2018-08-17T11:39:00Z"/>
          <w:rFonts w:ascii="Courier New" w:hAnsi="Courier New" w:cs="Courier New"/>
          <w:noProof/>
          <w:color w:val="E36C0A" w:themeColor="accent6" w:themeShade="BF"/>
          <w:sz w:val="28"/>
          <w:szCs w:val="28"/>
          <w:rPrChange w:id="267" w:author="Anupam Soni" w:date="2018-08-17T11:48:00Z">
            <w:rPr>
              <w:ins w:id="268" w:author="Anupam Soni" w:date="2018-08-17T11:39:00Z"/>
            </w:rPr>
          </w:rPrChange>
        </w:rPr>
      </w:pPr>
      <w:ins w:id="269" w:author="Anupam Soni" w:date="2018-08-17T11:38:00Z">
        <w:r w:rsidRPr="007D2152">
          <w:rPr>
            <w:rFonts w:ascii="Courier New" w:hAnsi="Courier New" w:cs="Courier New"/>
            <w:noProof/>
            <w:color w:val="E36C0A" w:themeColor="accent6" w:themeShade="BF"/>
            <w:sz w:val="28"/>
            <w:szCs w:val="28"/>
            <w:rPrChange w:id="270" w:author="Anupam Soni" w:date="2018-08-17T11:48:00Z">
              <w:rPr/>
            </w:rPrChange>
          </w:rPr>
          <w:t xml:space="preserve">Then enter the name of file that we kept in </w:t>
        </w:r>
      </w:ins>
      <w:ins w:id="271" w:author="Anupam Soni" w:date="2018-08-17T11:39:00Z">
        <w:r w:rsidRPr="007D2152">
          <w:rPr>
            <w:rFonts w:ascii="Courier New" w:hAnsi="Courier New" w:cs="Courier New"/>
            <w:noProof/>
            <w:color w:val="E36C0A" w:themeColor="accent6" w:themeShade="BF"/>
            <w:sz w:val="28"/>
            <w:szCs w:val="28"/>
            <w:rPrChange w:id="272" w:author="Anupam Soni" w:date="2018-08-17T11:48:00Z">
              <w:rPr/>
            </w:rPrChange>
          </w:rPr>
          <w:t>input folder and</w:t>
        </w:r>
      </w:ins>
      <w:ins w:id="273" w:author="Anupam Soni" w:date="2018-08-17T11:40:00Z">
        <w:r w:rsidRPr="007D2152">
          <w:rPr>
            <w:rFonts w:ascii="Courier New" w:hAnsi="Courier New" w:cs="Courier New"/>
            <w:noProof/>
            <w:color w:val="E36C0A" w:themeColor="accent6" w:themeShade="BF"/>
            <w:sz w:val="28"/>
            <w:szCs w:val="28"/>
            <w:rPrChange w:id="274" w:author="Anupam Soni" w:date="2018-08-17T11:48:00Z">
              <w:rPr/>
            </w:rPrChange>
          </w:rPr>
          <w:t xml:space="preserve"> hit enter</w:t>
        </w:r>
      </w:ins>
      <w:ins w:id="275" w:author="Anupam Soni" w:date="2018-08-17T11:39:00Z">
        <w:r w:rsidRPr="007D2152">
          <w:rPr>
            <w:rFonts w:ascii="Courier New" w:hAnsi="Courier New" w:cs="Courier New"/>
            <w:noProof/>
            <w:color w:val="E36C0A" w:themeColor="accent6" w:themeShade="BF"/>
            <w:sz w:val="28"/>
            <w:szCs w:val="28"/>
            <w:rPrChange w:id="276" w:author="Anupam Soni" w:date="2018-08-17T11:48:00Z">
              <w:rPr/>
            </w:rPrChange>
          </w:rPr>
          <w:t>.</w:t>
        </w:r>
      </w:ins>
    </w:p>
    <w:p w:rsidR="004266A2" w:rsidRDefault="004266A2" w:rsidP="004266A2">
      <w:pPr>
        <w:ind w:left="283"/>
        <w:rPr>
          <w:ins w:id="277" w:author="Anupam Soni" w:date="2018-08-17T11:13:00Z"/>
        </w:rPr>
        <w:pPrChange w:id="278" w:author="Anupam Soni" w:date="2018-08-17T11:39:00Z">
          <w:pPr/>
        </w:pPrChange>
      </w:pPr>
      <w:ins w:id="279" w:author="Anupam Soni" w:date="2018-08-17T11:39:00Z">
        <w:r>
          <w:rPr>
            <w:noProof/>
          </w:rPr>
          <w:drawing>
            <wp:inline distT="0" distB="0" distL="0" distR="0" wp14:anchorId="09481D20" wp14:editId="3458F317">
              <wp:extent cx="5487802" cy="2867025"/>
              <wp:effectExtent l="0" t="0" r="0" b="0"/>
              <wp:docPr id="7" name="Picture 6">
                <a:extLst xmlns:a="http://schemas.openxmlformats.org/drawingml/2006/main">
                  <a:ext uri="{FF2B5EF4-FFF2-40B4-BE49-F238E27FC236}">
                    <a16:creationId xmlns:a16="http://schemas.microsoft.com/office/drawing/2014/main" id="{0D2E0039-EDC0-494F-9B61-6BCBF8C94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D2E0039-EDC0-494F-9B61-6BCBF8C94F6B}"/>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7701" cy="2872197"/>
                      </a:xfrm>
                      <a:prstGeom prst="rect">
                        <a:avLst/>
                      </a:prstGeom>
                      <a:noFill/>
                      <a:extLst/>
                    </pic:spPr>
                  </pic:pic>
                </a:graphicData>
              </a:graphic>
            </wp:inline>
          </w:drawing>
        </w:r>
      </w:ins>
    </w:p>
    <w:p w:rsidR="006C0164" w:rsidRPr="007D2152" w:rsidRDefault="006C0164" w:rsidP="00EA538C">
      <w:pPr>
        <w:rPr>
          <w:ins w:id="280" w:author="Anupam Soni" w:date="2018-08-17T11:13:00Z"/>
          <w:rFonts w:ascii="Courier New" w:hAnsi="Courier New" w:cs="Courier New"/>
          <w:noProof/>
          <w:color w:val="E36C0A" w:themeColor="accent6" w:themeShade="BF"/>
          <w:sz w:val="28"/>
          <w:szCs w:val="28"/>
          <w:rPrChange w:id="281" w:author="Anupam Soni" w:date="2018-08-17T11:49:00Z">
            <w:rPr>
              <w:ins w:id="282" w:author="Anupam Soni" w:date="2018-08-17T11:13:00Z"/>
            </w:rPr>
          </w:rPrChange>
        </w:rPr>
      </w:pPr>
    </w:p>
    <w:p w:rsidR="006C0164" w:rsidRPr="007D2152" w:rsidRDefault="004266A2" w:rsidP="00EA538C">
      <w:pPr>
        <w:rPr>
          <w:ins w:id="283" w:author="Anupam Soni" w:date="2018-08-17T11:47:00Z"/>
          <w:rFonts w:ascii="Courier New" w:hAnsi="Courier New" w:cs="Courier New"/>
          <w:noProof/>
          <w:color w:val="E36C0A" w:themeColor="accent6" w:themeShade="BF"/>
          <w:sz w:val="28"/>
          <w:szCs w:val="28"/>
          <w:rPrChange w:id="284" w:author="Anupam Soni" w:date="2018-08-17T11:49:00Z">
            <w:rPr>
              <w:ins w:id="285" w:author="Anupam Soni" w:date="2018-08-17T11:47:00Z"/>
            </w:rPr>
          </w:rPrChange>
        </w:rPr>
      </w:pPr>
      <w:ins w:id="286" w:author="Anupam Soni" w:date="2018-08-17T11:40:00Z">
        <w:r w:rsidRPr="007D2152">
          <w:rPr>
            <w:rFonts w:ascii="Courier New" w:hAnsi="Courier New" w:cs="Courier New"/>
            <w:noProof/>
            <w:color w:val="E36C0A" w:themeColor="accent6" w:themeShade="BF"/>
            <w:sz w:val="28"/>
            <w:szCs w:val="28"/>
            <w:rPrChange w:id="287" w:author="Anupam Soni" w:date="2018-08-17T11:49:00Z">
              <w:rPr/>
            </w:rPrChange>
          </w:rPr>
          <w:t xml:space="preserve">After execution </w:t>
        </w:r>
        <w:r w:rsidR="007D2152" w:rsidRPr="007D2152">
          <w:rPr>
            <w:rFonts w:ascii="Courier New" w:hAnsi="Courier New" w:cs="Courier New"/>
            <w:noProof/>
            <w:color w:val="E36C0A" w:themeColor="accent6" w:themeShade="BF"/>
            <w:sz w:val="28"/>
            <w:szCs w:val="28"/>
            <w:rPrChange w:id="288" w:author="Anupam Soni" w:date="2018-08-17T11:49:00Z">
              <w:rPr/>
            </w:rPrChange>
          </w:rPr>
          <w:t>we will get result in output folder.</w:t>
        </w:r>
      </w:ins>
    </w:p>
    <w:p w:rsidR="007D2152" w:rsidRDefault="007D2152" w:rsidP="00EA538C">
      <w:pPr>
        <w:rPr>
          <w:ins w:id="289" w:author="Anupam Soni" w:date="2018-08-17T11:47:00Z"/>
        </w:rPr>
      </w:pPr>
    </w:p>
    <w:p w:rsidR="007D2152" w:rsidRDefault="007D2152" w:rsidP="00B55682">
      <w:pPr>
        <w:pStyle w:val="ListParagraph"/>
        <w:numPr>
          <w:ilvl w:val="0"/>
          <w:numId w:val="32"/>
        </w:numPr>
        <w:rPr>
          <w:ins w:id="290" w:author="Anupam Soni" w:date="2018-08-17T11:13:00Z"/>
        </w:rPr>
        <w:pPrChange w:id="291" w:author="Anupam Soni" w:date="2018-08-17T11:48:00Z">
          <w:pPr/>
        </w:pPrChange>
      </w:pPr>
      <w:ins w:id="292" w:author="Anupam Soni" w:date="2018-08-17T11:48:00Z">
        <w:r w:rsidRPr="007D2152">
          <w:rPr>
            <w:rFonts w:ascii="Courier New" w:hAnsi="Courier New" w:cs="Courier New"/>
            <w:noProof/>
            <w:color w:val="E36C0A" w:themeColor="accent6" w:themeShade="BF"/>
            <w:sz w:val="28"/>
            <w:szCs w:val="28"/>
            <w:rPrChange w:id="293" w:author="Anupam Soni" w:date="2018-08-17T11:49:00Z">
              <w:rPr/>
            </w:rPrChange>
          </w:rPr>
          <w:t>We have got 4 output reports of EIA_tool</w:t>
        </w:r>
        <w:r>
          <w:t>.</w:t>
        </w:r>
      </w:ins>
    </w:p>
    <w:p w:rsidR="006C0164" w:rsidRDefault="007D2152" w:rsidP="00EA538C">
      <w:pPr>
        <w:rPr>
          <w:ins w:id="294" w:author="Anupam Soni" w:date="2018-08-17T11:13:00Z"/>
        </w:rPr>
      </w:pPr>
      <w:ins w:id="295" w:author="Anupam Soni" w:date="2018-08-17T11:47:00Z">
        <w:r>
          <w:rPr>
            <w:noProof/>
          </w:rPr>
          <w:drawing>
            <wp:inline distT="0" distB="0" distL="0" distR="0" wp14:anchorId="5DB31896" wp14:editId="495AF596">
              <wp:extent cx="5731510" cy="2482215"/>
              <wp:effectExtent l="0" t="0" r="2540" b="0"/>
              <wp:docPr id="27" name="Picture 7">
                <a:extLst xmlns:a="http://schemas.openxmlformats.org/drawingml/2006/main">
                  <a:ext uri="{FF2B5EF4-FFF2-40B4-BE49-F238E27FC236}">
                    <a16:creationId xmlns:a16="http://schemas.microsoft.com/office/drawing/2014/main" id="{FC860887-5DA1-46B8-BEBC-BFFFF0BC83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860887-5DA1-46B8-BEBC-BFFFF0BC8360}"/>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82215"/>
                      </a:xfrm>
                      <a:prstGeom prst="rect">
                        <a:avLst/>
                      </a:prstGeom>
                      <a:noFill/>
                      <a:extLst/>
                    </pic:spPr>
                  </pic:pic>
                </a:graphicData>
              </a:graphic>
            </wp:inline>
          </w:drawing>
        </w:r>
      </w:ins>
    </w:p>
    <w:p w:rsidR="006C0164" w:rsidDel="006C0164" w:rsidRDefault="006C0164" w:rsidP="00EA538C">
      <w:pPr>
        <w:rPr>
          <w:del w:id="296" w:author="Anupam Soni" w:date="2018-08-17T11:13:00Z"/>
        </w:rPr>
      </w:pPr>
    </w:p>
    <w:p w:rsidR="005B26ED" w:rsidDel="006C0164" w:rsidRDefault="005B26ED" w:rsidP="00EA538C">
      <w:pPr>
        <w:rPr>
          <w:del w:id="297" w:author="Anupam Soni" w:date="2018-08-17T11:13:00Z"/>
        </w:rPr>
      </w:pPr>
    </w:p>
    <w:p w:rsidR="005B26ED" w:rsidRDefault="005B26ED" w:rsidP="005B26ED">
      <w:pPr>
        <w:pStyle w:val="Heading1"/>
        <w:numPr>
          <w:ilvl w:val="0"/>
          <w:numId w:val="0"/>
        </w:numPr>
        <w:ind w:left="720"/>
        <w:rPr>
          <w:rFonts w:ascii="Calibri" w:hAnsi="Calibri"/>
          <w:color w:val="92D050"/>
        </w:rPr>
      </w:pPr>
    </w:p>
    <w:p w:rsidR="005B26ED" w:rsidDel="004E70B6" w:rsidRDefault="005B26ED" w:rsidP="005B26ED">
      <w:pPr>
        <w:rPr>
          <w:del w:id="298" w:author="Anupam Soni" w:date="2018-08-17T10:39:00Z"/>
        </w:rPr>
      </w:pPr>
      <w:del w:id="299" w:author="Anupam Soni" w:date="2018-08-17T10:39:00Z">
        <w:r w:rsidDel="004E70B6">
          <w:delText>Validate the results by logging into relevant MongoDB Server</w:delText>
        </w:r>
      </w:del>
    </w:p>
    <w:p w:rsidR="009167AD" w:rsidRPr="005B26ED" w:rsidDel="007D2152" w:rsidRDefault="009167AD" w:rsidP="005B26ED">
      <w:pPr>
        <w:rPr>
          <w:del w:id="300" w:author="Anupam Soni" w:date="2018-08-17T11:49:00Z"/>
        </w:rPr>
      </w:pPr>
      <w:del w:id="301" w:author="Anupam Soni" w:date="2018-08-17T10:39:00Z">
        <w:r w:rsidRPr="009167AD" w:rsidDel="004E70B6">
          <w:rPr>
            <w:noProof/>
          </w:rPr>
          <w:drawing>
            <wp:inline distT="0" distB="0" distL="0" distR="0" wp14:anchorId="3457B6A7" wp14:editId="5AFF73EF">
              <wp:extent cx="5731510" cy="1654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54175"/>
                      </a:xfrm>
                      <a:prstGeom prst="rect">
                        <a:avLst/>
                      </a:prstGeom>
                    </pic:spPr>
                  </pic:pic>
                </a:graphicData>
              </a:graphic>
            </wp:inline>
          </w:drawing>
        </w:r>
      </w:del>
    </w:p>
    <w:p w:rsidR="00EA538C" w:rsidDel="007D2152" w:rsidRDefault="00EA538C" w:rsidP="007D2152">
      <w:pPr>
        <w:rPr>
          <w:del w:id="302" w:author="Anupam Soni" w:date="2018-08-17T11:49:00Z"/>
          <w:color w:val="92D050"/>
        </w:rPr>
        <w:pPrChange w:id="303" w:author="Anupam Soni" w:date="2018-08-17T11:49:00Z">
          <w:pPr>
            <w:pStyle w:val="Heading1"/>
            <w:numPr>
              <w:numId w:val="5"/>
            </w:numPr>
            <w:ind w:left="720" w:hanging="360"/>
          </w:pPr>
        </w:pPrChange>
      </w:pPr>
      <w:bookmarkStart w:id="304" w:name="_Toc495681938"/>
      <w:del w:id="305" w:author="Anupam Soni" w:date="2018-08-17T11:49:00Z">
        <w:r w:rsidDel="007D2152">
          <w:rPr>
            <w:color w:val="92D050"/>
          </w:rPr>
          <w:delText>Data  Validate</w:delText>
        </w:r>
        <w:bookmarkEnd w:id="304"/>
      </w:del>
    </w:p>
    <w:p w:rsidR="00C03EFD" w:rsidRPr="00E51B49" w:rsidDel="004E70B6" w:rsidRDefault="00C03EFD" w:rsidP="00C03EFD">
      <w:pPr>
        <w:pStyle w:val="ListParagraph"/>
        <w:numPr>
          <w:ilvl w:val="0"/>
          <w:numId w:val="30"/>
        </w:numPr>
        <w:spacing w:after="160" w:line="259" w:lineRule="auto"/>
        <w:ind w:right="0"/>
        <w:jc w:val="left"/>
        <w:rPr>
          <w:del w:id="306" w:author="Anupam Soni" w:date="2018-08-17T10:39:00Z"/>
          <w:rFonts w:ascii="Courier New" w:hAnsi="Courier New" w:cs="Courier New"/>
          <w:noProof/>
          <w:color w:val="E36C0A" w:themeColor="accent6" w:themeShade="BF"/>
          <w:sz w:val="28"/>
          <w:szCs w:val="28"/>
        </w:rPr>
      </w:pPr>
      <w:del w:id="307" w:author="Anupam Soni" w:date="2018-08-17T10:39:00Z">
        <w:r w:rsidRPr="00E51B49" w:rsidDel="004E70B6">
          <w:rPr>
            <w:rFonts w:ascii="Courier New" w:hAnsi="Courier New" w:cs="Courier New"/>
            <w:noProof/>
            <w:color w:val="E36C0A" w:themeColor="accent6" w:themeShade="BF"/>
            <w:sz w:val="28"/>
            <w:szCs w:val="28"/>
          </w:rPr>
          <w:delText>Open duplicate tab in mRemoteNG.</w:delText>
        </w:r>
      </w:del>
    </w:p>
    <w:p w:rsidR="00C03EFD" w:rsidRPr="00484A20" w:rsidDel="004E70B6" w:rsidRDefault="00C03EFD" w:rsidP="00C03EFD">
      <w:pPr>
        <w:pStyle w:val="ListParagraph"/>
        <w:numPr>
          <w:ilvl w:val="0"/>
          <w:numId w:val="30"/>
        </w:numPr>
        <w:spacing w:after="160" w:line="360" w:lineRule="auto"/>
        <w:ind w:right="0"/>
        <w:jc w:val="left"/>
        <w:rPr>
          <w:del w:id="308" w:author="Anupam Soni" w:date="2018-08-17T10:39:00Z"/>
          <w:noProof/>
          <w:color w:val="E36C0A" w:themeColor="accent6" w:themeShade="BF"/>
          <w:sz w:val="28"/>
          <w:szCs w:val="28"/>
        </w:rPr>
      </w:pPr>
      <w:del w:id="309" w:author="Anupam Soni" w:date="2018-08-17T10:39:00Z">
        <w:r w:rsidRPr="00EC351E" w:rsidDel="004E70B6">
          <w:rPr>
            <w:rFonts w:ascii="Courier New" w:hAnsi="Courier New" w:cs="Courier New"/>
            <w:b/>
            <w:noProof/>
            <w:color w:val="E36C0A" w:themeColor="accent6" w:themeShade="BF"/>
            <w:sz w:val="28"/>
            <w:szCs w:val="28"/>
          </w:rPr>
          <w:delText>Centos</w:delText>
        </w:r>
        <w:r w:rsidDel="004E70B6">
          <w:rPr>
            <w:rFonts w:ascii="Courier New" w:hAnsi="Courier New" w:cs="Courier New"/>
            <w:b/>
            <w:noProof/>
            <w:color w:val="E36C0A" w:themeColor="accent6" w:themeShade="BF"/>
            <w:sz w:val="28"/>
            <w:szCs w:val="28"/>
          </w:rPr>
          <w:delText xml:space="preserve"> –</w:delText>
        </w:r>
        <w:r w:rsidDel="004E70B6">
          <w:rPr>
            <w:rFonts w:ascii="Courier New" w:hAnsi="Courier New" w:cs="Courier New"/>
            <w:noProof/>
            <w:color w:val="E36C0A" w:themeColor="accent6" w:themeShade="BF"/>
            <w:sz w:val="28"/>
            <w:szCs w:val="28"/>
          </w:rPr>
          <w:delText xml:space="preserve"> write this command from green cursor shown below.</w:delText>
        </w:r>
      </w:del>
    </w:p>
    <w:p w:rsidR="00C03EFD" w:rsidDel="004E70B6" w:rsidRDefault="00C03EFD" w:rsidP="00C03EFD">
      <w:pPr>
        <w:spacing w:line="360" w:lineRule="auto"/>
        <w:rPr>
          <w:del w:id="310" w:author="Anupam Soni" w:date="2018-08-17T10:39:00Z"/>
          <w:noProof/>
          <w:color w:val="E36C0A" w:themeColor="accent6" w:themeShade="BF"/>
          <w:sz w:val="28"/>
          <w:szCs w:val="28"/>
        </w:rPr>
      </w:pPr>
      <w:del w:id="311" w:author="Anupam Soni" w:date="2018-08-17T10:39:00Z">
        <w:r w:rsidDel="004E70B6">
          <w:rPr>
            <w:noProof/>
            <w:color w:val="E36C0A" w:themeColor="accent6" w:themeShade="BF"/>
            <w:sz w:val="28"/>
            <w:szCs w:val="28"/>
          </w:rPr>
          <w:drawing>
            <wp:inline distT="0" distB="0" distL="0" distR="0" wp14:anchorId="4AF880FE" wp14:editId="3A7964DE">
              <wp:extent cx="5968269" cy="552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2133" cy="562990"/>
                      </a:xfrm>
                      <a:prstGeom prst="rect">
                        <a:avLst/>
                      </a:prstGeom>
                      <a:noFill/>
                      <a:ln>
                        <a:noFill/>
                      </a:ln>
                    </pic:spPr>
                  </pic:pic>
                </a:graphicData>
              </a:graphic>
            </wp:inline>
          </w:drawing>
        </w:r>
      </w:del>
    </w:p>
    <w:p w:rsidR="00C03EFD" w:rsidRPr="00EC351E" w:rsidDel="004E70B6" w:rsidRDefault="00C03EFD" w:rsidP="00C03EFD">
      <w:pPr>
        <w:spacing w:line="360" w:lineRule="auto"/>
        <w:rPr>
          <w:del w:id="312" w:author="Anupam Soni" w:date="2018-08-17T10:39:00Z"/>
          <w:noProof/>
          <w:color w:val="E36C0A" w:themeColor="accent6" w:themeShade="BF"/>
          <w:sz w:val="28"/>
          <w:szCs w:val="28"/>
        </w:rPr>
      </w:pPr>
      <w:del w:id="313" w:author="Anupam Soni" w:date="2018-08-17T10:39:00Z">
        <w:r w:rsidDel="004E70B6">
          <w:rPr>
            <w:noProof/>
            <w:color w:val="E36C0A" w:themeColor="accent6" w:themeShade="BF"/>
            <w:sz w:val="28"/>
            <w:szCs w:val="28"/>
          </w:rPr>
          <w:delText xml:space="preserve">Result : </w:delText>
        </w:r>
        <w:r w:rsidRPr="00EC351E" w:rsidDel="004E70B6">
          <w:rPr>
            <w:noProof/>
            <w:color w:val="E36C0A" w:themeColor="accent6" w:themeShade="BF"/>
            <w:sz w:val="28"/>
            <w:szCs w:val="28"/>
          </w:rPr>
          <w:delText xml:space="preserve">After writing </w:delText>
        </w:r>
        <w:r w:rsidDel="004E70B6">
          <w:rPr>
            <w:noProof/>
            <w:color w:val="E36C0A" w:themeColor="accent6" w:themeShade="BF"/>
            <w:sz w:val="28"/>
            <w:szCs w:val="28"/>
          </w:rPr>
          <w:delText>Centos , enter once then will get the below result.</w:delText>
        </w:r>
      </w:del>
    </w:p>
    <w:p w:rsidR="00C03EFD" w:rsidRPr="00484A20" w:rsidDel="004E70B6" w:rsidRDefault="00C03EFD" w:rsidP="00C03EFD">
      <w:pPr>
        <w:spacing w:line="360" w:lineRule="auto"/>
        <w:rPr>
          <w:del w:id="314" w:author="Anupam Soni" w:date="2018-08-17T10:40:00Z"/>
          <w:noProof/>
          <w:color w:val="E36C0A" w:themeColor="accent6" w:themeShade="BF"/>
          <w:sz w:val="28"/>
          <w:szCs w:val="28"/>
        </w:rPr>
      </w:pPr>
      <w:del w:id="315" w:author="Anupam Soni" w:date="2018-08-17T10:40:00Z">
        <w:r w:rsidDel="004E70B6">
          <w:rPr>
            <w:noProof/>
            <w:color w:val="E36C0A" w:themeColor="accent6" w:themeShade="BF"/>
            <w:sz w:val="28"/>
            <w:szCs w:val="28"/>
          </w:rPr>
          <w:drawing>
            <wp:inline distT="0" distB="0" distL="0" distR="0" wp14:anchorId="5E1F7542" wp14:editId="77E2524B">
              <wp:extent cx="6000750" cy="1143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8717" cy="1148829"/>
                      </a:xfrm>
                      <a:prstGeom prst="rect">
                        <a:avLst/>
                      </a:prstGeom>
                      <a:noFill/>
                      <a:ln>
                        <a:noFill/>
                      </a:ln>
                    </pic:spPr>
                  </pic:pic>
                </a:graphicData>
              </a:graphic>
            </wp:inline>
          </w:drawing>
        </w:r>
      </w:del>
    </w:p>
    <w:p w:rsidR="00C03EFD" w:rsidRPr="00693879" w:rsidDel="004E70B6" w:rsidRDefault="00C03EFD" w:rsidP="003210E8">
      <w:pPr>
        <w:rPr>
          <w:del w:id="316" w:author="Anupam Soni" w:date="2018-08-17T10:40:00Z"/>
          <w:noProof/>
        </w:rPr>
      </w:pPr>
      <w:bookmarkStart w:id="317" w:name="_Toc492367595"/>
      <w:del w:id="318" w:author="Anupam Soni" w:date="2018-08-17T10:40:00Z">
        <w:r w:rsidRPr="00693879" w:rsidDel="004E70B6">
          <w:rPr>
            <w:noProof/>
          </w:rPr>
          <w:delText>Sudo su - write this command to switch to root user</w:delText>
        </w:r>
        <w:bookmarkEnd w:id="317"/>
        <w:r w:rsidRPr="00693879" w:rsidDel="004E70B6">
          <w:rPr>
            <w:noProof/>
          </w:rPr>
          <w:delText> </w:delText>
        </w:r>
      </w:del>
    </w:p>
    <w:p w:rsidR="00C03EFD" w:rsidDel="004E70B6" w:rsidRDefault="00C03EFD" w:rsidP="00C03EFD">
      <w:pPr>
        <w:spacing w:line="360" w:lineRule="auto"/>
        <w:rPr>
          <w:del w:id="319" w:author="Anupam Soni" w:date="2018-08-17T10:40:00Z"/>
          <w:noProof/>
        </w:rPr>
      </w:pPr>
      <w:del w:id="320" w:author="Anupam Soni" w:date="2018-08-17T10:40:00Z">
        <w:r w:rsidDel="004E70B6">
          <w:rPr>
            <w:noProof/>
            <w:sz w:val="40"/>
            <w:szCs w:val="40"/>
          </w:rPr>
          <w:drawing>
            <wp:inline distT="0" distB="0" distL="0" distR="0" wp14:anchorId="407C07F9" wp14:editId="714AB7B1">
              <wp:extent cx="5991225" cy="10329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7889" cy="1041016"/>
                      </a:xfrm>
                      <a:prstGeom prst="rect">
                        <a:avLst/>
                      </a:prstGeom>
                      <a:noFill/>
                      <a:ln>
                        <a:noFill/>
                      </a:ln>
                    </pic:spPr>
                  </pic:pic>
                </a:graphicData>
              </a:graphic>
            </wp:inline>
          </w:drawing>
        </w:r>
      </w:del>
    </w:p>
    <w:p w:rsidR="00C03EFD" w:rsidRPr="00EC351E" w:rsidDel="004E70B6" w:rsidRDefault="00C03EFD" w:rsidP="00C03EFD">
      <w:pPr>
        <w:spacing w:line="360" w:lineRule="auto"/>
        <w:rPr>
          <w:del w:id="321" w:author="Anupam Soni" w:date="2018-08-17T10:40:00Z"/>
          <w:noProof/>
          <w:color w:val="E36C0A" w:themeColor="accent6" w:themeShade="BF"/>
          <w:sz w:val="28"/>
          <w:szCs w:val="28"/>
        </w:rPr>
      </w:pPr>
      <w:del w:id="322" w:author="Anupam Soni" w:date="2018-08-17T10:40:00Z">
        <w:r w:rsidDel="004E70B6">
          <w:rPr>
            <w:noProof/>
            <w:color w:val="E36C0A" w:themeColor="accent6" w:themeShade="BF"/>
            <w:sz w:val="28"/>
            <w:szCs w:val="28"/>
          </w:rPr>
          <w:delText>Result :</w:delText>
        </w:r>
        <w:r w:rsidRPr="008A0B61" w:rsidDel="004E70B6">
          <w:rPr>
            <w:rFonts w:ascii="Courier New" w:hAnsi="Courier New" w:cs="Courier New"/>
            <w:noProof/>
            <w:color w:val="E36C0A" w:themeColor="accent6" w:themeShade="BF"/>
            <w:sz w:val="28"/>
            <w:szCs w:val="28"/>
          </w:rPr>
          <w:delText xml:space="preserve"> After writing </w:delText>
        </w:r>
        <w:r w:rsidRPr="008A0B61" w:rsidDel="004E70B6">
          <w:rPr>
            <w:rFonts w:ascii="Courier New" w:hAnsi="Courier New" w:cs="Courier New"/>
            <w:b/>
            <w:noProof/>
            <w:color w:val="E36C0A" w:themeColor="accent6" w:themeShade="BF"/>
            <w:sz w:val="28"/>
            <w:szCs w:val="28"/>
          </w:rPr>
          <w:delText>sudo su</w:delText>
        </w:r>
        <w:r w:rsidRPr="008A0B61" w:rsidDel="004E70B6">
          <w:rPr>
            <w:rFonts w:ascii="Courier New" w:hAnsi="Courier New" w:cs="Courier New"/>
            <w:noProof/>
            <w:color w:val="E36C0A" w:themeColor="accent6" w:themeShade="BF"/>
            <w:sz w:val="28"/>
            <w:szCs w:val="28"/>
          </w:rPr>
          <w:delText xml:space="preserve"> , enter once then will get the below result.</w:delText>
        </w:r>
      </w:del>
    </w:p>
    <w:p w:rsidR="00C03EFD" w:rsidDel="004E70B6" w:rsidRDefault="00C03EFD" w:rsidP="00C03EFD">
      <w:pPr>
        <w:spacing w:line="360" w:lineRule="auto"/>
        <w:rPr>
          <w:del w:id="323" w:author="Anupam Soni" w:date="2018-08-17T10:40:00Z"/>
          <w:noProof/>
        </w:rPr>
      </w:pPr>
      <w:del w:id="324" w:author="Anupam Soni" w:date="2018-08-17T10:40:00Z">
        <w:r w:rsidDel="004E70B6">
          <w:rPr>
            <w:noProof/>
            <w:sz w:val="40"/>
            <w:szCs w:val="40"/>
          </w:rPr>
          <w:drawing>
            <wp:inline distT="0" distB="0" distL="0" distR="0" wp14:anchorId="5A75F224" wp14:editId="79D73E32">
              <wp:extent cx="5943600" cy="12052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0024" cy="1212587"/>
                      </a:xfrm>
                      <a:prstGeom prst="rect">
                        <a:avLst/>
                      </a:prstGeom>
                      <a:noFill/>
                      <a:ln>
                        <a:noFill/>
                      </a:ln>
                    </pic:spPr>
                  </pic:pic>
                </a:graphicData>
              </a:graphic>
            </wp:inline>
          </w:drawing>
        </w:r>
      </w:del>
    </w:p>
    <w:p w:rsidR="00C03EFD" w:rsidRPr="00AA6B7A" w:rsidDel="004E70B6" w:rsidRDefault="00C03EFD" w:rsidP="00C03EFD">
      <w:pPr>
        <w:rPr>
          <w:del w:id="325" w:author="Anupam Soni" w:date="2018-08-17T10:40:00Z"/>
          <w:noProof/>
          <w:sz w:val="28"/>
          <w:szCs w:val="28"/>
        </w:rPr>
      </w:pPr>
    </w:p>
    <w:p w:rsidR="00C03EFD" w:rsidRPr="00196C9D" w:rsidDel="004E70B6" w:rsidRDefault="00C03EFD" w:rsidP="00C03EFD">
      <w:pPr>
        <w:pStyle w:val="ListParagraph"/>
        <w:numPr>
          <w:ilvl w:val="0"/>
          <w:numId w:val="31"/>
        </w:numPr>
        <w:spacing w:after="160" w:line="259" w:lineRule="auto"/>
        <w:ind w:right="0"/>
        <w:jc w:val="left"/>
        <w:rPr>
          <w:del w:id="326" w:author="Anupam Soni" w:date="2018-08-17T10:40:00Z"/>
          <w:rFonts w:ascii="Courier New" w:hAnsi="Courier New" w:cs="Courier New"/>
          <w:noProof/>
          <w:color w:val="E36C0A" w:themeColor="accent6" w:themeShade="BF"/>
          <w:sz w:val="28"/>
          <w:szCs w:val="28"/>
        </w:rPr>
      </w:pPr>
      <w:del w:id="327" w:author="Anupam Soni" w:date="2018-08-17T10:40:00Z">
        <w:r w:rsidRPr="00196C9D" w:rsidDel="004E70B6">
          <w:rPr>
            <w:rFonts w:ascii="Courier New" w:hAnsi="Courier New" w:cs="Courier New"/>
            <w:noProof/>
            <w:color w:val="E36C0A" w:themeColor="accent6" w:themeShade="BF"/>
            <w:sz w:val="28"/>
            <w:szCs w:val="28"/>
          </w:rPr>
          <w:delText>Upload one .sh file in /opt/hub/files/ using Filezilla.</w:delText>
        </w:r>
      </w:del>
    </w:p>
    <w:p w:rsidR="00C03EFD" w:rsidDel="004E70B6" w:rsidRDefault="00C03EFD" w:rsidP="00C03EFD">
      <w:pPr>
        <w:ind w:left="360"/>
        <w:rPr>
          <w:del w:id="328" w:author="Anupam Soni" w:date="2018-08-17T10:40:00Z"/>
          <w:rFonts w:ascii="Courier New" w:hAnsi="Courier New" w:cs="Courier New"/>
          <w:noProof/>
          <w:sz w:val="28"/>
          <w:szCs w:val="28"/>
        </w:rPr>
      </w:pPr>
      <w:del w:id="329" w:author="Anupam Soni" w:date="2018-08-17T10:40:00Z">
        <w:r w:rsidDel="004E70B6">
          <w:rPr>
            <w:rFonts w:asciiTheme="majorHAnsi" w:hAnsiTheme="majorHAnsi" w:cstheme="majorHAnsi"/>
            <w:noProof/>
            <w:sz w:val="28"/>
            <w:szCs w:val="28"/>
          </w:rPr>
          <w:delText xml:space="preserve">File name :  </w:delText>
        </w:r>
        <w:r w:rsidRPr="00AA6B7A" w:rsidDel="004E70B6">
          <w:rPr>
            <w:rFonts w:ascii="Courier New" w:hAnsi="Courier New" w:cs="Courier New"/>
            <w:noProof/>
            <w:sz w:val="28"/>
            <w:szCs w:val="28"/>
          </w:rPr>
          <w:delText>CME_NYMEX_D0</w:delText>
        </w:r>
        <w:r w:rsidDel="004E70B6">
          <w:rPr>
            <w:rFonts w:ascii="Courier New" w:hAnsi="Courier New" w:cs="Courier New"/>
            <w:noProof/>
            <w:sz w:val="28"/>
            <w:szCs w:val="28"/>
          </w:rPr>
          <w:delText>.sh</w:delText>
        </w:r>
      </w:del>
    </w:p>
    <w:p w:rsidR="00C03EFD" w:rsidDel="004E70B6" w:rsidRDefault="00C03EFD" w:rsidP="00C03EFD">
      <w:pPr>
        <w:ind w:left="360"/>
        <w:rPr>
          <w:del w:id="330" w:author="Anupam Soni" w:date="2018-08-17T10:40:00Z"/>
          <w:rFonts w:asciiTheme="majorHAnsi" w:hAnsiTheme="majorHAnsi" w:cstheme="majorHAnsi"/>
          <w:noProof/>
          <w:sz w:val="28"/>
          <w:szCs w:val="28"/>
        </w:rPr>
      </w:pPr>
      <w:del w:id="331" w:author="Anupam Soni" w:date="2018-08-17T10:40:00Z">
        <w:r w:rsidDel="004E70B6">
          <w:rPr>
            <w:rFonts w:asciiTheme="majorHAnsi" w:hAnsiTheme="majorHAnsi" w:cstheme="majorHAnsi"/>
            <w:noProof/>
            <w:sz w:val="28"/>
            <w:szCs w:val="28"/>
          </w:rPr>
          <w:delText>Code in the file -&gt;</w:delText>
        </w:r>
      </w:del>
    </w:p>
    <w:p w:rsidR="00C03EFD" w:rsidRPr="00196C9D" w:rsidDel="004E70B6" w:rsidRDefault="00C03EFD" w:rsidP="00C03EFD">
      <w:pPr>
        <w:ind w:left="360"/>
        <w:rPr>
          <w:del w:id="332" w:author="Anupam Soni" w:date="2018-08-17T10:40:00Z"/>
          <w:rFonts w:ascii="Courier New" w:hAnsi="Courier New" w:cs="Courier New"/>
          <w:noProof/>
          <w:color w:val="E36C0A" w:themeColor="accent6" w:themeShade="BF"/>
          <w:sz w:val="28"/>
          <w:szCs w:val="28"/>
        </w:rPr>
      </w:pPr>
      <w:del w:id="333" w:author="Anupam Soni" w:date="2018-08-17T10:40:00Z">
        <w:r w:rsidRPr="00C03EFD" w:rsidDel="004E70B6">
          <w:rPr>
            <w:rFonts w:ascii="Courier New" w:hAnsi="Courier New" w:cs="Courier New"/>
            <w:noProof/>
            <w:color w:val="E36C0A" w:themeColor="accent6" w:themeShade="BF"/>
            <w:sz w:val="28"/>
            <w:szCs w:val="28"/>
            <w:highlight w:val="lightGray"/>
          </w:rPr>
          <w:delText>nohup java -Xms6g -Xmx6g -XX:MaxPermSize=512m -XX:-UseGCOverheadLimit -XX:+HeapDumpOnOutOfMemoryError -jar DataValidatorMDB.jar S1 CME_NYMEX_D0 &gt;&gt; cme_nymex_D0.log</w:delText>
        </w:r>
      </w:del>
    </w:p>
    <w:p w:rsidR="00C03EFD" w:rsidRPr="00541E22" w:rsidDel="004E70B6" w:rsidRDefault="00C03EFD" w:rsidP="00C03EFD">
      <w:pPr>
        <w:rPr>
          <w:del w:id="334" w:author="Anupam Soni" w:date="2018-08-17T10:40:00Z"/>
          <w:rFonts w:cstheme="minorHAnsi"/>
          <w:noProof/>
          <w:color w:val="000000" w:themeColor="text1"/>
        </w:rPr>
      </w:pPr>
      <w:del w:id="335" w:author="Anupam Soni" w:date="2018-08-17T10:40:00Z">
        <w:r w:rsidDel="004E70B6">
          <w:rPr>
            <w:rFonts w:asciiTheme="majorHAnsi" w:hAnsiTheme="majorHAnsi" w:cstheme="majorHAnsi"/>
            <w:noProof/>
            <w:sz w:val="36"/>
            <w:szCs w:val="36"/>
          </w:rPr>
          <w:delText xml:space="preserve">   </w:delText>
        </w:r>
      </w:del>
    </w:p>
    <w:p w:rsidR="00C03EFD" w:rsidRPr="00E51B49" w:rsidDel="004E70B6" w:rsidRDefault="00C03EFD" w:rsidP="00C03EFD">
      <w:pPr>
        <w:pStyle w:val="ListParagraph"/>
        <w:numPr>
          <w:ilvl w:val="0"/>
          <w:numId w:val="31"/>
        </w:numPr>
        <w:spacing w:after="160" w:line="360" w:lineRule="auto"/>
        <w:ind w:right="0"/>
        <w:jc w:val="left"/>
        <w:rPr>
          <w:del w:id="336" w:author="Anupam Soni" w:date="2018-08-17T10:40:00Z"/>
          <w:b/>
          <w:noProof/>
          <w:color w:val="E36C0A" w:themeColor="accent6" w:themeShade="BF"/>
          <w:sz w:val="28"/>
          <w:szCs w:val="28"/>
        </w:rPr>
      </w:pPr>
      <w:del w:id="337" w:author="Anupam Soni" w:date="2018-08-17T10:40:00Z">
        <w:r w:rsidRPr="00E51B49" w:rsidDel="004E70B6">
          <w:rPr>
            <w:rFonts w:ascii="Courier New" w:hAnsi="Courier New" w:cs="Courier New"/>
            <w:b/>
            <w:noProof/>
            <w:color w:val="E36C0A" w:themeColor="accent6" w:themeShade="BF"/>
            <w:sz w:val="28"/>
            <w:szCs w:val="28"/>
          </w:rPr>
          <w:delText xml:space="preserve">cd /opt/hub/files/   - </w:delText>
        </w:r>
        <w:r w:rsidRPr="00E51B49" w:rsidDel="004E70B6">
          <w:rPr>
            <w:rFonts w:ascii="Courier New" w:hAnsi="Courier New" w:cs="Courier New"/>
            <w:noProof/>
            <w:color w:val="E36C0A" w:themeColor="accent6" w:themeShade="BF"/>
            <w:sz w:val="28"/>
            <w:szCs w:val="28"/>
          </w:rPr>
          <w:delText>writr this command to go in that location shown in command only.</w:delText>
        </w:r>
      </w:del>
    </w:p>
    <w:p w:rsidR="00C03EFD" w:rsidDel="004E70B6" w:rsidRDefault="00C03EFD" w:rsidP="00C03EFD">
      <w:pPr>
        <w:spacing w:line="360" w:lineRule="auto"/>
        <w:rPr>
          <w:del w:id="338" w:author="Anupam Soni" w:date="2018-08-17T10:40:00Z"/>
          <w:rFonts w:cstheme="minorHAnsi"/>
          <w:b/>
          <w:noProof/>
          <w:color w:val="002060"/>
        </w:rPr>
      </w:pPr>
      <w:del w:id="339" w:author="Anupam Soni" w:date="2018-08-17T10:40:00Z">
        <w:r w:rsidDel="004E70B6">
          <w:rPr>
            <w:rFonts w:cstheme="minorHAnsi"/>
            <w:b/>
            <w:noProof/>
            <w:color w:val="002060"/>
          </w:rPr>
          <w:drawing>
            <wp:inline distT="0" distB="0" distL="0" distR="0" wp14:anchorId="5179EC50" wp14:editId="4D6BA57C">
              <wp:extent cx="6343650" cy="209550"/>
              <wp:effectExtent l="152400" t="152400" r="342900" b="3619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3650" cy="209550"/>
                      </a:xfrm>
                      <a:prstGeom prst="rect">
                        <a:avLst/>
                      </a:prstGeom>
                      <a:ln>
                        <a:noFill/>
                      </a:ln>
                      <a:effectLst>
                        <a:outerShdw blurRad="292100" dist="139700" dir="2700000" algn="tl" rotWithShape="0">
                          <a:srgbClr val="333333">
                            <a:alpha val="65000"/>
                          </a:srgbClr>
                        </a:outerShdw>
                      </a:effectLst>
                    </pic:spPr>
                  </pic:pic>
                </a:graphicData>
              </a:graphic>
            </wp:inline>
          </w:drawing>
        </w:r>
      </w:del>
    </w:p>
    <w:p w:rsidR="00C03EFD" w:rsidRPr="00EC351E" w:rsidDel="004E70B6" w:rsidRDefault="00C03EFD" w:rsidP="00C03EFD">
      <w:pPr>
        <w:spacing w:line="360" w:lineRule="auto"/>
        <w:rPr>
          <w:del w:id="340" w:author="Anupam Soni" w:date="2018-08-17T10:40:00Z"/>
          <w:noProof/>
          <w:color w:val="E36C0A" w:themeColor="accent6" w:themeShade="BF"/>
          <w:sz w:val="28"/>
          <w:szCs w:val="28"/>
        </w:rPr>
      </w:pPr>
      <w:del w:id="341" w:author="Anupam Soni" w:date="2018-08-17T10:40:00Z">
        <w:r w:rsidDel="004E70B6">
          <w:rPr>
            <w:noProof/>
            <w:color w:val="E36C0A" w:themeColor="accent6" w:themeShade="BF"/>
            <w:sz w:val="28"/>
            <w:szCs w:val="28"/>
          </w:rPr>
          <w:delText>Result :</w:delText>
        </w:r>
        <w:r w:rsidRPr="008A0B61" w:rsidDel="004E70B6">
          <w:rPr>
            <w:rFonts w:ascii="Courier New" w:hAnsi="Courier New" w:cs="Courier New"/>
            <w:noProof/>
            <w:color w:val="E36C0A" w:themeColor="accent6" w:themeShade="BF"/>
            <w:sz w:val="28"/>
            <w:szCs w:val="28"/>
          </w:rPr>
          <w:delText xml:space="preserve"> After writing </w:delText>
        </w:r>
        <w:r w:rsidRPr="008A0B61" w:rsidDel="004E70B6">
          <w:rPr>
            <w:rFonts w:ascii="Courier New" w:hAnsi="Courier New" w:cs="Courier New"/>
            <w:b/>
            <w:noProof/>
            <w:color w:val="E36C0A" w:themeColor="accent6" w:themeShade="BF"/>
            <w:sz w:val="28"/>
            <w:szCs w:val="28"/>
          </w:rPr>
          <w:delText>cd /opt/hub/files/</w:delText>
        </w:r>
        <w:r w:rsidDel="004E70B6">
          <w:rPr>
            <w:rFonts w:ascii="Courier New" w:hAnsi="Courier New" w:cs="Courier New"/>
            <w:b/>
            <w:noProof/>
            <w:color w:val="E36C0A" w:themeColor="accent6" w:themeShade="BF"/>
            <w:sz w:val="28"/>
            <w:szCs w:val="28"/>
          </w:rPr>
          <w:delText xml:space="preserve"> </w:delText>
        </w:r>
        <w:r w:rsidRPr="008A0B61" w:rsidDel="004E70B6">
          <w:rPr>
            <w:rFonts w:ascii="Courier New" w:hAnsi="Courier New" w:cs="Courier New"/>
            <w:noProof/>
            <w:color w:val="E36C0A" w:themeColor="accent6" w:themeShade="BF"/>
            <w:sz w:val="28"/>
            <w:szCs w:val="28"/>
          </w:rPr>
          <w:delText>, enter once then will get the below result.</w:delText>
        </w:r>
      </w:del>
    </w:p>
    <w:p w:rsidR="00C03EFD" w:rsidRPr="005A4C42" w:rsidDel="004E70B6" w:rsidRDefault="00C03EFD" w:rsidP="00C03EFD">
      <w:pPr>
        <w:spacing w:line="360" w:lineRule="auto"/>
        <w:rPr>
          <w:del w:id="342" w:author="Anupam Soni" w:date="2018-08-17T10:40:00Z"/>
          <w:rFonts w:cstheme="minorHAnsi"/>
          <w:b/>
          <w:noProof/>
          <w:color w:val="002060"/>
        </w:rPr>
      </w:pPr>
      <w:del w:id="343" w:author="Anupam Soni" w:date="2018-08-17T10:40:00Z">
        <w:r w:rsidDel="004E70B6">
          <w:rPr>
            <w:rFonts w:cstheme="minorHAnsi"/>
            <w:b/>
            <w:noProof/>
            <w:color w:val="002060"/>
          </w:rPr>
          <w:drawing>
            <wp:inline distT="0" distB="0" distL="0" distR="0" wp14:anchorId="35B85985" wp14:editId="7C4F0420">
              <wp:extent cx="6276975" cy="352425"/>
              <wp:effectExtent l="152400" t="152400" r="371475" b="3714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6975" cy="352425"/>
                      </a:xfrm>
                      <a:prstGeom prst="rect">
                        <a:avLst/>
                      </a:prstGeom>
                      <a:ln>
                        <a:noFill/>
                      </a:ln>
                      <a:effectLst>
                        <a:outerShdw blurRad="292100" dist="139700" dir="2700000" algn="tl" rotWithShape="0">
                          <a:srgbClr val="333333">
                            <a:alpha val="65000"/>
                          </a:srgbClr>
                        </a:outerShdw>
                      </a:effectLst>
                    </pic:spPr>
                  </pic:pic>
                </a:graphicData>
              </a:graphic>
            </wp:inline>
          </w:drawing>
        </w:r>
      </w:del>
    </w:p>
    <w:p w:rsidR="00C03EFD" w:rsidRPr="00E51B49" w:rsidDel="004E70B6" w:rsidRDefault="00C03EFD" w:rsidP="00C03EFD">
      <w:pPr>
        <w:rPr>
          <w:del w:id="344" w:author="Anupam Soni" w:date="2018-08-17T10:40:00Z"/>
          <w:rFonts w:cstheme="minorHAnsi"/>
          <w:b/>
          <w:noProof/>
          <w:color w:val="002060"/>
        </w:rPr>
      </w:pPr>
      <w:del w:id="345" w:author="Anupam Soni" w:date="2018-08-17T10:40:00Z">
        <w:r w:rsidDel="004E70B6">
          <w:rPr>
            <w:rFonts w:cstheme="minorHAnsi"/>
            <w:b/>
            <w:noProof/>
            <w:color w:val="002060"/>
          </w:rPr>
          <w:drawing>
            <wp:inline distT="0" distB="0" distL="0" distR="0" wp14:anchorId="7E5E4465" wp14:editId="0172D1CE">
              <wp:extent cx="6276975" cy="352425"/>
              <wp:effectExtent l="152400" t="152400" r="371475" b="3714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6975" cy="352425"/>
                      </a:xfrm>
                      <a:prstGeom prst="rect">
                        <a:avLst/>
                      </a:prstGeom>
                      <a:ln>
                        <a:noFill/>
                      </a:ln>
                      <a:effectLst>
                        <a:outerShdw blurRad="292100" dist="139700" dir="2700000" algn="tl" rotWithShape="0">
                          <a:srgbClr val="333333">
                            <a:alpha val="65000"/>
                          </a:srgbClr>
                        </a:outerShdw>
                      </a:effectLst>
                    </pic:spPr>
                  </pic:pic>
                </a:graphicData>
              </a:graphic>
            </wp:inline>
          </w:drawing>
        </w:r>
      </w:del>
    </w:p>
    <w:p w:rsidR="00C03EFD" w:rsidRPr="003A058D" w:rsidDel="004E70B6" w:rsidRDefault="00C03EFD" w:rsidP="00C03EFD">
      <w:pPr>
        <w:pStyle w:val="ListParagraph"/>
        <w:numPr>
          <w:ilvl w:val="0"/>
          <w:numId w:val="30"/>
        </w:numPr>
        <w:spacing w:after="160" w:line="259" w:lineRule="auto"/>
        <w:ind w:right="0"/>
        <w:jc w:val="left"/>
        <w:rPr>
          <w:del w:id="346" w:author="Anupam Soni" w:date="2018-08-17T10:40:00Z"/>
          <w:rFonts w:ascii="Courier New" w:hAnsi="Courier New" w:cs="Courier New"/>
          <w:noProof/>
          <w:color w:val="000000" w:themeColor="text1"/>
          <w:sz w:val="28"/>
          <w:szCs w:val="28"/>
        </w:rPr>
      </w:pPr>
      <w:del w:id="347" w:author="Anupam Soni" w:date="2018-08-17T10:40:00Z">
        <w:r w:rsidRPr="00E51B49" w:rsidDel="004E70B6">
          <w:rPr>
            <w:b/>
            <w:noProof/>
          </w:rPr>
          <w:delText xml:space="preserve">   “  </w:delText>
        </w:r>
        <w:r w:rsidRPr="00E51B49" w:rsidDel="004E70B6">
          <w:rPr>
            <w:rFonts w:ascii="Courier New" w:hAnsi="Courier New" w:cs="Courier New"/>
            <w:b/>
            <w:color w:val="E36C0A" w:themeColor="accent6" w:themeShade="BF"/>
            <w:sz w:val="28"/>
            <w:szCs w:val="28"/>
          </w:rPr>
          <w:delText>./CME_NYMEX_D0.sh &amp;”</w:delText>
        </w:r>
        <w:r w:rsidDel="004E70B6">
          <w:rPr>
            <w:rFonts w:ascii="Courier New" w:hAnsi="Courier New" w:cs="Courier New"/>
            <w:b/>
            <w:color w:val="E36C0A" w:themeColor="accent6" w:themeShade="BF"/>
            <w:sz w:val="28"/>
            <w:szCs w:val="28"/>
          </w:rPr>
          <w:delText xml:space="preserve"> – </w:delText>
        </w:r>
        <w:r w:rsidRPr="003A058D" w:rsidDel="004E70B6">
          <w:rPr>
            <w:rFonts w:ascii="Courier New" w:hAnsi="Courier New" w:cs="Courier New"/>
            <w:color w:val="E36C0A" w:themeColor="accent6" w:themeShade="BF"/>
            <w:sz w:val="28"/>
            <w:szCs w:val="28"/>
          </w:rPr>
          <w:delText>write this command to start validation.</w:delText>
        </w:r>
      </w:del>
    </w:p>
    <w:p w:rsidR="00C03EFD" w:rsidRPr="003A058D" w:rsidDel="004E70B6" w:rsidRDefault="00C03EFD" w:rsidP="00C03EFD">
      <w:pPr>
        <w:spacing w:line="360" w:lineRule="auto"/>
        <w:rPr>
          <w:del w:id="348" w:author="Anupam Soni" w:date="2018-08-17T10:40:00Z"/>
          <w:rFonts w:ascii="Courier New" w:hAnsi="Courier New" w:cs="Courier New"/>
          <w:noProof/>
          <w:color w:val="000000" w:themeColor="text1"/>
          <w:sz w:val="28"/>
          <w:szCs w:val="28"/>
        </w:rPr>
      </w:pPr>
      <w:del w:id="349" w:author="Anupam Soni" w:date="2018-08-17T10:40:00Z">
        <w:r w:rsidRPr="003A058D" w:rsidDel="004E70B6">
          <w:rPr>
            <w:noProof/>
            <w:color w:val="E36C0A" w:themeColor="accent6" w:themeShade="BF"/>
            <w:sz w:val="28"/>
            <w:szCs w:val="28"/>
          </w:rPr>
          <w:delText>Result :</w:delText>
        </w:r>
        <w:r w:rsidRPr="003A058D" w:rsidDel="004E70B6">
          <w:rPr>
            <w:rFonts w:ascii="Courier New" w:hAnsi="Courier New" w:cs="Courier New"/>
            <w:noProof/>
            <w:color w:val="E36C0A" w:themeColor="accent6" w:themeShade="BF"/>
            <w:sz w:val="28"/>
            <w:szCs w:val="28"/>
          </w:rPr>
          <w:delText xml:space="preserve"> After writing </w:delText>
        </w:r>
        <w:r w:rsidRPr="00E51B49" w:rsidDel="004E70B6">
          <w:rPr>
            <w:b/>
            <w:noProof/>
          </w:rPr>
          <w:delText xml:space="preserve">   “  </w:delText>
        </w:r>
        <w:r w:rsidRPr="00E51B49" w:rsidDel="004E70B6">
          <w:rPr>
            <w:rFonts w:ascii="Courier New" w:hAnsi="Courier New" w:cs="Courier New"/>
            <w:b/>
            <w:color w:val="E36C0A" w:themeColor="accent6" w:themeShade="BF"/>
            <w:sz w:val="28"/>
            <w:szCs w:val="28"/>
          </w:rPr>
          <w:delText>./CME_NYMEX_D0.sh &amp;”</w:delText>
        </w:r>
        <w:r w:rsidDel="004E70B6">
          <w:rPr>
            <w:rFonts w:ascii="Courier New" w:hAnsi="Courier New" w:cs="Courier New"/>
            <w:b/>
            <w:color w:val="E36C0A" w:themeColor="accent6" w:themeShade="BF"/>
            <w:sz w:val="28"/>
            <w:szCs w:val="28"/>
          </w:rPr>
          <w:delText xml:space="preserve"> </w:delText>
        </w:r>
        <w:r w:rsidRPr="003A058D" w:rsidDel="004E70B6">
          <w:rPr>
            <w:rFonts w:ascii="Courier New" w:hAnsi="Courier New" w:cs="Courier New"/>
            <w:noProof/>
            <w:color w:val="E36C0A" w:themeColor="accent6" w:themeShade="BF"/>
            <w:sz w:val="28"/>
            <w:szCs w:val="28"/>
          </w:rPr>
          <w:delText>, enter once then will get the below result.</w:delText>
        </w:r>
        <w:r w:rsidDel="004E70B6">
          <w:rPr>
            <w:rFonts w:cstheme="minorHAnsi"/>
            <w:b/>
            <w:noProof/>
            <w:color w:val="002060"/>
          </w:rPr>
          <w:drawing>
            <wp:inline distT="0" distB="0" distL="0" distR="0" wp14:anchorId="2CE769BC" wp14:editId="44D016FB">
              <wp:extent cx="6305550" cy="1247775"/>
              <wp:effectExtent l="152400" t="152400" r="361950" b="3714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05550" cy="1247775"/>
                      </a:xfrm>
                      <a:prstGeom prst="rect">
                        <a:avLst/>
                      </a:prstGeom>
                      <a:ln>
                        <a:noFill/>
                      </a:ln>
                      <a:effectLst>
                        <a:outerShdw blurRad="292100" dist="139700" dir="2700000" algn="tl" rotWithShape="0">
                          <a:srgbClr val="333333">
                            <a:alpha val="65000"/>
                          </a:srgbClr>
                        </a:outerShdw>
                      </a:effectLst>
                    </pic:spPr>
                  </pic:pic>
                </a:graphicData>
              </a:graphic>
            </wp:inline>
          </w:drawing>
        </w:r>
      </w:del>
    </w:p>
    <w:p w:rsidR="00C03EFD" w:rsidDel="007D2152" w:rsidRDefault="00C03EFD" w:rsidP="00C03EFD">
      <w:pPr>
        <w:rPr>
          <w:del w:id="350" w:author="Anupam Soni" w:date="2018-08-17T11:49:00Z"/>
          <w:rFonts w:cstheme="minorHAnsi"/>
          <w:noProof/>
          <w:sz w:val="28"/>
          <w:szCs w:val="28"/>
        </w:rPr>
      </w:pPr>
      <w:del w:id="351" w:author="Anupam Soni" w:date="2018-08-17T11:49:00Z">
        <w:r w:rsidDel="007D2152">
          <w:rPr>
            <w:rFonts w:cstheme="minorHAnsi"/>
            <w:noProof/>
            <w:sz w:val="28"/>
            <w:szCs w:val="28"/>
          </w:rPr>
          <w:delText xml:space="preserve">     </w:delText>
        </w:r>
        <w:r w:rsidRPr="003A058D" w:rsidDel="007D2152">
          <w:rPr>
            <w:rFonts w:cstheme="minorHAnsi"/>
            <w:noProof/>
            <w:color w:val="00B050"/>
            <w:sz w:val="28"/>
            <w:szCs w:val="28"/>
          </w:rPr>
          <w:delText>Now validation has started.</w:delText>
        </w:r>
      </w:del>
    </w:p>
    <w:p w:rsidR="00C03EFD" w:rsidDel="004E70B6" w:rsidRDefault="00C03EFD" w:rsidP="00C03EFD">
      <w:pPr>
        <w:ind w:left="454"/>
        <w:rPr>
          <w:del w:id="352" w:author="Anupam Soni" w:date="2018-08-17T10:40:00Z"/>
          <w:rFonts w:cstheme="minorHAnsi"/>
          <w:noProof/>
          <w:color w:val="76923C" w:themeColor="accent3" w:themeShade="BF"/>
          <w:sz w:val="44"/>
          <w:szCs w:val="44"/>
        </w:rPr>
      </w:pPr>
      <w:del w:id="353" w:author="Anupam Soni" w:date="2018-08-17T10:40:00Z">
        <w:r w:rsidRPr="00196C9D" w:rsidDel="004E70B6">
          <w:rPr>
            <w:rFonts w:cstheme="minorHAnsi"/>
            <w:b/>
            <w:noProof/>
            <w:color w:val="0033CC"/>
            <w:sz w:val="28"/>
            <w:szCs w:val="28"/>
          </w:rPr>
          <w:delText xml:space="preserve"> </w:delText>
        </w:r>
        <w:r w:rsidRPr="00FA1654" w:rsidDel="004E70B6">
          <w:rPr>
            <w:rFonts w:cstheme="minorHAnsi"/>
            <w:noProof/>
            <w:color w:val="76923C" w:themeColor="accent3" w:themeShade="BF"/>
            <w:sz w:val="44"/>
            <w:szCs w:val="44"/>
          </w:rPr>
          <w:delText>To see process :</w:delText>
        </w:r>
      </w:del>
    </w:p>
    <w:p w:rsidR="00C03EFD" w:rsidRPr="00E51B49" w:rsidDel="004E70B6" w:rsidRDefault="00C03EFD" w:rsidP="00C03EFD">
      <w:pPr>
        <w:pStyle w:val="ListParagraph"/>
        <w:numPr>
          <w:ilvl w:val="0"/>
          <w:numId w:val="30"/>
        </w:numPr>
        <w:spacing w:after="160" w:line="259" w:lineRule="auto"/>
        <w:ind w:right="0"/>
        <w:jc w:val="left"/>
        <w:rPr>
          <w:del w:id="354" w:author="Anupam Soni" w:date="2018-08-17T10:40:00Z"/>
          <w:rFonts w:ascii="Courier New" w:hAnsi="Courier New" w:cs="Courier New"/>
          <w:noProof/>
          <w:color w:val="E36C0A" w:themeColor="accent6" w:themeShade="BF"/>
          <w:sz w:val="28"/>
          <w:szCs w:val="28"/>
        </w:rPr>
      </w:pPr>
      <w:del w:id="355" w:author="Anupam Soni" w:date="2018-08-17T10:40:00Z">
        <w:r w:rsidRPr="00E51B49" w:rsidDel="004E70B6">
          <w:rPr>
            <w:rFonts w:ascii="Courier New" w:hAnsi="Courier New" w:cs="Courier New"/>
            <w:noProof/>
            <w:color w:val="E36C0A" w:themeColor="accent6" w:themeShade="BF"/>
            <w:sz w:val="28"/>
            <w:szCs w:val="28"/>
          </w:rPr>
          <w:delText>Open duplicate tab in mRemoteNG.</w:delText>
        </w:r>
      </w:del>
    </w:p>
    <w:p w:rsidR="00C03EFD" w:rsidRPr="00484A20" w:rsidDel="004E70B6" w:rsidRDefault="00C03EFD" w:rsidP="00C03EFD">
      <w:pPr>
        <w:pStyle w:val="ListParagraph"/>
        <w:numPr>
          <w:ilvl w:val="0"/>
          <w:numId w:val="30"/>
        </w:numPr>
        <w:spacing w:after="160" w:line="360" w:lineRule="auto"/>
        <w:ind w:right="0"/>
        <w:jc w:val="left"/>
        <w:rPr>
          <w:del w:id="356" w:author="Anupam Soni" w:date="2018-08-17T10:40:00Z"/>
          <w:noProof/>
          <w:color w:val="E36C0A" w:themeColor="accent6" w:themeShade="BF"/>
          <w:sz w:val="28"/>
          <w:szCs w:val="28"/>
        </w:rPr>
      </w:pPr>
      <w:del w:id="357" w:author="Anupam Soni" w:date="2018-08-17T10:40:00Z">
        <w:r w:rsidRPr="00EC351E" w:rsidDel="004E70B6">
          <w:rPr>
            <w:rFonts w:ascii="Courier New" w:hAnsi="Courier New" w:cs="Courier New"/>
            <w:b/>
            <w:noProof/>
            <w:color w:val="E36C0A" w:themeColor="accent6" w:themeShade="BF"/>
            <w:sz w:val="28"/>
            <w:szCs w:val="28"/>
          </w:rPr>
          <w:delText>Centos</w:delText>
        </w:r>
        <w:r w:rsidDel="004E70B6">
          <w:rPr>
            <w:rFonts w:ascii="Courier New" w:hAnsi="Courier New" w:cs="Courier New"/>
            <w:b/>
            <w:noProof/>
            <w:color w:val="E36C0A" w:themeColor="accent6" w:themeShade="BF"/>
            <w:sz w:val="28"/>
            <w:szCs w:val="28"/>
          </w:rPr>
          <w:delText xml:space="preserve"> –</w:delText>
        </w:r>
        <w:r w:rsidDel="004E70B6">
          <w:rPr>
            <w:rFonts w:ascii="Courier New" w:hAnsi="Courier New" w:cs="Courier New"/>
            <w:noProof/>
            <w:color w:val="E36C0A" w:themeColor="accent6" w:themeShade="BF"/>
            <w:sz w:val="28"/>
            <w:szCs w:val="28"/>
          </w:rPr>
          <w:delText xml:space="preserve"> write this command from green cursor shown below.</w:delText>
        </w:r>
      </w:del>
    </w:p>
    <w:p w:rsidR="00C03EFD" w:rsidDel="004E70B6" w:rsidRDefault="00C03EFD" w:rsidP="00C03EFD">
      <w:pPr>
        <w:spacing w:line="360" w:lineRule="auto"/>
        <w:rPr>
          <w:del w:id="358" w:author="Anupam Soni" w:date="2018-08-17T10:40:00Z"/>
          <w:noProof/>
          <w:color w:val="E36C0A" w:themeColor="accent6" w:themeShade="BF"/>
          <w:sz w:val="28"/>
          <w:szCs w:val="28"/>
        </w:rPr>
      </w:pPr>
      <w:del w:id="359" w:author="Anupam Soni" w:date="2018-08-17T10:40:00Z">
        <w:r w:rsidDel="004E70B6">
          <w:rPr>
            <w:noProof/>
            <w:color w:val="E36C0A" w:themeColor="accent6" w:themeShade="BF"/>
            <w:sz w:val="28"/>
            <w:szCs w:val="28"/>
          </w:rPr>
          <w:drawing>
            <wp:inline distT="0" distB="0" distL="0" distR="0" wp14:anchorId="7E0E7DAC" wp14:editId="0CF839F5">
              <wp:extent cx="5968269" cy="552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2133" cy="562990"/>
                      </a:xfrm>
                      <a:prstGeom prst="rect">
                        <a:avLst/>
                      </a:prstGeom>
                      <a:noFill/>
                      <a:ln>
                        <a:noFill/>
                      </a:ln>
                    </pic:spPr>
                  </pic:pic>
                </a:graphicData>
              </a:graphic>
            </wp:inline>
          </w:drawing>
        </w:r>
      </w:del>
    </w:p>
    <w:p w:rsidR="00C03EFD" w:rsidRPr="00EC351E" w:rsidDel="004E70B6" w:rsidRDefault="00C03EFD" w:rsidP="00C03EFD">
      <w:pPr>
        <w:spacing w:line="360" w:lineRule="auto"/>
        <w:rPr>
          <w:del w:id="360" w:author="Anupam Soni" w:date="2018-08-17T10:40:00Z"/>
          <w:noProof/>
          <w:color w:val="E36C0A" w:themeColor="accent6" w:themeShade="BF"/>
          <w:sz w:val="28"/>
          <w:szCs w:val="28"/>
        </w:rPr>
      </w:pPr>
      <w:del w:id="361" w:author="Anupam Soni" w:date="2018-08-17T10:40:00Z">
        <w:r w:rsidDel="004E70B6">
          <w:rPr>
            <w:noProof/>
            <w:color w:val="E36C0A" w:themeColor="accent6" w:themeShade="BF"/>
            <w:sz w:val="28"/>
            <w:szCs w:val="28"/>
          </w:rPr>
          <w:delText xml:space="preserve">Result : </w:delText>
        </w:r>
        <w:r w:rsidRPr="00EC351E" w:rsidDel="004E70B6">
          <w:rPr>
            <w:noProof/>
            <w:color w:val="E36C0A" w:themeColor="accent6" w:themeShade="BF"/>
            <w:sz w:val="28"/>
            <w:szCs w:val="28"/>
          </w:rPr>
          <w:delText xml:space="preserve">After writing </w:delText>
        </w:r>
        <w:r w:rsidDel="004E70B6">
          <w:rPr>
            <w:noProof/>
            <w:color w:val="E36C0A" w:themeColor="accent6" w:themeShade="BF"/>
            <w:sz w:val="28"/>
            <w:szCs w:val="28"/>
          </w:rPr>
          <w:delText>Centos , enter once then will get the below result.</w:delText>
        </w:r>
      </w:del>
    </w:p>
    <w:p w:rsidR="00C03EFD" w:rsidRPr="00484A20" w:rsidDel="004E70B6" w:rsidRDefault="00C03EFD" w:rsidP="00C03EFD">
      <w:pPr>
        <w:spacing w:line="360" w:lineRule="auto"/>
        <w:rPr>
          <w:del w:id="362" w:author="Anupam Soni" w:date="2018-08-17T10:40:00Z"/>
          <w:noProof/>
          <w:color w:val="E36C0A" w:themeColor="accent6" w:themeShade="BF"/>
          <w:sz w:val="28"/>
          <w:szCs w:val="28"/>
        </w:rPr>
      </w:pPr>
      <w:del w:id="363" w:author="Anupam Soni" w:date="2018-08-17T10:40:00Z">
        <w:r w:rsidDel="004E70B6">
          <w:rPr>
            <w:noProof/>
            <w:color w:val="E36C0A" w:themeColor="accent6" w:themeShade="BF"/>
            <w:sz w:val="28"/>
            <w:szCs w:val="28"/>
          </w:rPr>
          <w:drawing>
            <wp:inline distT="0" distB="0" distL="0" distR="0" wp14:anchorId="29D412E5" wp14:editId="47E59915">
              <wp:extent cx="6000750" cy="1143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8717" cy="1148829"/>
                      </a:xfrm>
                      <a:prstGeom prst="rect">
                        <a:avLst/>
                      </a:prstGeom>
                      <a:noFill/>
                      <a:ln>
                        <a:noFill/>
                      </a:ln>
                    </pic:spPr>
                  </pic:pic>
                </a:graphicData>
              </a:graphic>
            </wp:inline>
          </w:drawing>
        </w:r>
      </w:del>
    </w:p>
    <w:p w:rsidR="00C03EFD" w:rsidRPr="00AC39C7" w:rsidDel="004E70B6" w:rsidRDefault="00C03EFD" w:rsidP="003210E8">
      <w:pPr>
        <w:rPr>
          <w:del w:id="364" w:author="Anupam Soni" w:date="2018-08-17T10:40:00Z"/>
          <w:rFonts w:ascii="Arial" w:hAnsi="Arial" w:cs="Arial"/>
          <w:color w:val="4A4A4A"/>
        </w:rPr>
      </w:pPr>
      <w:bookmarkStart w:id="365" w:name="_Toc492367596"/>
      <w:del w:id="366" w:author="Anupam Soni" w:date="2018-08-17T10:40:00Z">
        <w:r w:rsidRPr="00EC351E" w:rsidDel="004E70B6">
          <w:rPr>
            <w:b/>
            <w:noProof/>
          </w:rPr>
          <w:delText>Sudo su</w:delText>
        </w:r>
        <w:r w:rsidRPr="00196C9D" w:rsidDel="004E70B6">
          <w:rPr>
            <w:noProof/>
            <w:sz w:val="40"/>
            <w:szCs w:val="40"/>
          </w:rPr>
          <w:delText xml:space="preserve"> </w:delText>
        </w:r>
        <w:r w:rsidDel="004E70B6">
          <w:rPr>
            <w:noProof/>
            <w:sz w:val="40"/>
            <w:szCs w:val="40"/>
          </w:rPr>
          <w:delText>-</w:delText>
        </w:r>
        <w:r w:rsidDel="004E70B6">
          <w:rPr>
            <w:noProof/>
          </w:rPr>
          <w:delText xml:space="preserve"> write this command </w:delText>
        </w:r>
        <w:r w:rsidRPr="00AC39C7" w:rsidDel="004E70B6">
          <w:rPr>
            <w:noProof/>
          </w:rPr>
          <w:delText>to switch to root user</w:delText>
        </w:r>
        <w:bookmarkEnd w:id="365"/>
        <w:r w:rsidDel="004E70B6">
          <w:rPr>
            <w:rFonts w:ascii="Arial" w:hAnsi="Arial" w:cs="Arial"/>
            <w:color w:val="4A4A4A"/>
          </w:rPr>
          <w:delText> </w:delText>
        </w:r>
      </w:del>
    </w:p>
    <w:p w:rsidR="00C03EFD" w:rsidDel="004E70B6" w:rsidRDefault="00C03EFD" w:rsidP="00C03EFD">
      <w:pPr>
        <w:spacing w:line="360" w:lineRule="auto"/>
        <w:rPr>
          <w:del w:id="367" w:author="Anupam Soni" w:date="2018-08-17T10:40:00Z"/>
          <w:noProof/>
        </w:rPr>
      </w:pPr>
      <w:del w:id="368" w:author="Anupam Soni" w:date="2018-08-17T10:40:00Z">
        <w:r w:rsidDel="004E70B6">
          <w:rPr>
            <w:noProof/>
            <w:sz w:val="40"/>
            <w:szCs w:val="40"/>
          </w:rPr>
          <w:drawing>
            <wp:inline distT="0" distB="0" distL="0" distR="0" wp14:anchorId="4E2E95D1" wp14:editId="6C364EEF">
              <wp:extent cx="5991225" cy="1032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7889" cy="1041016"/>
                      </a:xfrm>
                      <a:prstGeom prst="rect">
                        <a:avLst/>
                      </a:prstGeom>
                      <a:noFill/>
                      <a:ln>
                        <a:noFill/>
                      </a:ln>
                    </pic:spPr>
                  </pic:pic>
                </a:graphicData>
              </a:graphic>
            </wp:inline>
          </w:drawing>
        </w:r>
      </w:del>
    </w:p>
    <w:p w:rsidR="00C03EFD" w:rsidRPr="00EC351E" w:rsidDel="004E70B6" w:rsidRDefault="00C03EFD" w:rsidP="00C03EFD">
      <w:pPr>
        <w:spacing w:line="360" w:lineRule="auto"/>
        <w:rPr>
          <w:del w:id="369" w:author="Anupam Soni" w:date="2018-08-17T10:40:00Z"/>
          <w:noProof/>
          <w:color w:val="E36C0A" w:themeColor="accent6" w:themeShade="BF"/>
          <w:sz w:val="28"/>
          <w:szCs w:val="28"/>
        </w:rPr>
      </w:pPr>
      <w:del w:id="370" w:author="Anupam Soni" w:date="2018-08-17T10:40:00Z">
        <w:r w:rsidDel="004E70B6">
          <w:rPr>
            <w:noProof/>
            <w:color w:val="E36C0A" w:themeColor="accent6" w:themeShade="BF"/>
            <w:sz w:val="28"/>
            <w:szCs w:val="28"/>
          </w:rPr>
          <w:delText>Result :</w:delText>
        </w:r>
        <w:r w:rsidRPr="008A0B61" w:rsidDel="004E70B6">
          <w:rPr>
            <w:rFonts w:ascii="Courier New" w:hAnsi="Courier New" w:cs="Courier New"/>
            <w:noProof/>
            <w:color w:val="E36C0A" w:themeColor="accent6" w:themeShade="BF"/>
            <w:sz w:val="28"/>
            <w:szCs w:val="28"/>
          </w:rPr>
          <w:delText xml:space="preserve"> After writing </w:delText>
        </w:r>
        <w:r w:rsidRPr="008A0B61" w:rsidDel="004E70B6">
          <w:rPr>
            <w:rFonts w:ascii="Courier New" w:hAnsi="Courier New" w:cs="Courier New"/>
            <w:b/>
            <w:noProof/>
            <w:color w:val="E36C0A" w:themeColor="accent6" w:themeShade="BF"/>
            <w:sz w:val="28"/>
            <w:szCs w:val="28"/>
          </w:rPr>
          <w:delText>sudo su</w:delText>
        </w:r>
        <w:r w:rsidRPr="008A0B61" w:rsidDel="004E70B6">
          <w:rPr>
            <w:rFonts w:ascii="Courier New" w:hAnsi="Courier New" w:cs="Courier New"/>
            <w:noProof/>
            <w:color w:val="E36C0A" w:themeColor="accent6" w:themeShade="BF"/>
            <w:sz w:val="28"/>
            <w:szCs w:val="28"/>
          </w:rPr>
          <w:delText xml:space="preserve"> , enter once then will get the below result.</w:delText>
        </w:r>
      </w:del>
    </w:p>
    <w:p w:rsidR="00C03EFD" w:rsidDel="004E70B6" w:rsidRDefault="00C03EFD" w:rsidP="004E70B6">
      <w:pPr>
        <w:rPr>
          <w:del w:id="371" w:author="Anupam Soni" w:date="2018-08-17T10:40:00Z"/>
          <w:noProof/>
        </w:rPr>
        <w:pPrChange w:id="372" w:author="Anupam Soni" w:date="2018-08-17T10:40:00Z">
          <w:pPr>
            <w:spacing w:line="360" w:lineRule="auto"/>
          </w:pPr>
        </w:pPrChange>
      </w:pPr>
      <w:del w:id="373" w:author="Anupam Soni" w:date="2018-08-17T10:40:00Z">
        <w:r w:rsidDel="004E70B6">
          <w:rPr>
            <w:noProof/>
          </w:rPr>
          <w:drawing>
            <wp:inline distT="0" distB="0" distL="0" distR="0" wp14:anchorId="7A7F291F" wp14:editId="7B5985AA">
              <wp:extent cx="5943600" cy="120520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0024" cy="1212587"/>
                      </a:xfrm>
                      <a:prstGeom prst="rect">
                        <a:avLst/>
                      </a:prstGeom>
                      <a:noFill/>
                      <a:ln>
                        <a:noFill/>
                      </a:ln>
                    </pic:spPr>
                  </pic:pic>
                </a:graphicData>
              </a:graphic>
            </wp:inline>
          </w:drawing>
        </w:r>
      </w:del>
    </w:p>
    <w:p w:rsidR="00C03EFD" w:rsidRPr="00FA1654" w:rsidDel="004E70B6" w:rsidRDefault="00C03EFD" w:rsidP="004E70B6">
      <w:pPr>
        <w:rPr>
          <w:del w:id="374" w:author="Anupam Soni" w:date="2018-08-17T10:40:00Z"/>
          <w:rFonts w:cstheme="minorHAnsi"/>
          <w:noProof/>
          <w:color w:val="0033CC"/>
          <w:sz w:val="44"/>
          <w:szCs w:val="44"/>
        </w:rPr>
        <w:pPrChange w:id="375" w:author="Anupam Soni" w:date="2018-08-17T10:40:00Z">
          <w:pPr>
            <w:ind w:left="454"/>
          </w:pPr>
        </w:pPrChange>
      </w:pPr>
    </w:p>
    <w:p w:rsidR="00C03EFD" w:rsidRPr="003A058D" w:rsidDel="007D2152" w:rsidRDefault="00C03EFD" w:rsidP="004E70B6">
      <w:pPr>
        <w:rPr>
          <w:del w:id="376" w:author="Anupam Soni" w:date="2018-08-17T11:49:00Z"/>
          <w:rFonts w:ascii="Courier New" w:hAnsi="Courier New" w:cs="Courier New"/>
          <w:b/>
          <w:noProof/>
          <w:color w:val="E36C0A" w:themeColor="accent6" w:themeShade="BF"/>
          <w:sz w:val="28"/>
          <w:szCs w:val="28"/>
        </w:rPr>
        <w:pPrChange w:id="377" w:author="Anupam Soni" w:date="2018-08-17T10:40:00Z">
          <w:pPr>
            <w:pStyle w:val="ListParagraph"/>
            <w:numPr>
              <w:numId w:val="30"/>
            </w:numPr>
            <w:spacing w:after="160" w:line="259" w:lineRule="auto"/>
            <w:ind w:left="1020" w:right="0" w:hanging="360"/>
            <w:jc w:val="left"/>
          </w:pPr>
        </w:pPrChange>
      </w:pPr>
      <w:del w:id="378" w:author="Anupam Soni" w:date="2018-08-17T10:40:00Z">
        <w:r w:rsidRPr="003A058D" w:rsidDel="004E70B6">
          <w:rPr>
            <w:rFonts w:ascii="Courier New" w:hAnsi="Courier New" w:cs="Courier New"/>
            <w:b/>
            <w:noProof/>
            <w:color w:val="E36C0A" w:themeColor="accent6" w:themeShade="BF"/>
            <w:sz w:val="28"/>
            <w:szCs w:val="28"/>
          </w:rPr>
          <w:delText>tail -f /opt/hub/files/cme_nymex_7e.log</w:delText>
        </w:r>
        <w:r w:rsidDel="004E70B6">
          <w:rPr>
            <w:rFonts w:ascii="Courier New" w:hAnsi="Courier New" w:cs="Courier New"/>
            <w:b/>
            <w:noProof/>
            <w:color w:val="E36C0A" w:themeColor="accent6" w:themeShade="BF"/>
            <w:sz w:val="28"/>
            <w:szCs w:val="28"/>
          </w:rPr>
          <w:delText xml:space="preserve"> </w:delText>
        </w:r>
        <w:r w:rsidRPr="003A058D" w:rsidDel="004E70B6">
          <w:rPr>
            <w:rFonts w:ascii="Courier New" w:hAnsi="Courier New" w:cs="Courier New"/>
            <w:noProof/>
            <w:color w:val="E36C0A" w:themeColor="accent6" w:themeShade="BF"/>
            <w:sz w:val="28"/>
            <w:szCs w:val="28"/>
          </w:rPr>
          <w:delText>– write this command to see the progess of validation.</w:delText>
        </w:r>
      </w:del>
    </w:p>
    <w:p w:rsidR="00EA538C" w:rsidDel="007D2152" w:rsidRDefault="00EA538C" w:rsidP="00EA538C">
      <w:pPr>
        <w:rPr>
          <w:del w:id="379" w:author="Anupam Soni" w:date="2018-08-17T11:49:00Z"/>
        </w:rPr>
      </w:pPr>
    </w:p>
    <w:p w:rsidR="00EA538C" w:rsidDel="007D2152" w:rsidRDefault="00EA538C" w:rsidP="001B1680">
      <w:pPr>
        <w:pStyle w:val="Heading1"/>
        <w:numPr>
          <w:ilvl w:val="0"/>
          <w:numId w:val="5"/>
        </w:numPr>
        <w:spacing w:line="360" w:lineRule="auto"/>
        <w:rPr>
          <w:del w:id="380" w:author="Anupam Soni" w:date="2018-08-17T11:49:00Z"/>
          <w:rFonts w:ascii="Calibri" w:hAnsi="Calibri"/>
          <w:color w:val="92D050"/>
        </w:rPr>
        <w:pPrChange w:id="381" w:author="Anupam Soni" w:date="2018-08-17T11:49:00Z">
          <w:pPr>
            <w:pStyle w:val="Heading1"/>
            <w:numPr>
              <w:numId w:val="5"/>
            </w:numPr>
            <w:ind w:left="720" w:hanging="360"/>
          </w:pPr>
        </w:pPrChange>
      </w:pPr>
      <w:bookmarkStart w:id="382" w:name="_Toc495681939"/>
      <w:del w:id="383" w:author="Anupam Soni" w:date="2018-08-17T11:49:00Z">
        <w:r w:rsidRPr="007D2152" w:rsidDel="007D2152">
          <w:rPr>
            <w:rFonts w:ascii="Calibri" w:hAnsi="Calibri"/>
            <w:color w:val="92D050"/>
            <w:rPrChange w:id="384" w:author="Anupam Soni" w:date="2018-08-17T11:49:00Z">
              <w:rPr>
                <w:rFonts w:ascii="Calibri" w:hAnsi="Calibri"/>
                <w:color w:val="92D050"/>
              </w:rPr>
            </w:rPrChange>
          </w:rPr>
          <w:delText>Data  Update</w:delText>
        </w:r>
        <w:bookmarkEnd w:id="382"/>
      </w:del>
    </w:p>
    <w:p w:rsidR="00EA538C" w:rsidRPr="00EA538C" w:rsidDel="00DB4BAE" w:rsidRDefault="00EA538C" w:rsidP="00DB4BAE">
      <w:pPr>
        <w:rPr>
          <w:del w:id="385" w:author="Anupam Soni" w:date="2017-10-13T18:04:00Z"/>
        </w:rPr>
      </w:pPr>
    </w:p>
    <w:p w:rsidR="00DB4BAE" w:rsidRPr="00EA538C" w:rsidDel="007D2152" w:rsidRDefault="00DB4BAE" w:rsidP="00EA538C">
      <w:pPr>
        <w:rPr>
          <w:del w:id="386" w:author="Anupam Soni" w:date="2018-08-17T11:50:00Z"/>
        </w:rPr>
      </w:pPr>
    </w:p>
    <w:p w:rsidR="00DB4BAE" w:rsidRPr="00DB4BAE" w:rsidRDefault="00DB4BAE">
      <w:pPr>
        <w:rPr>
          <w:rFonts w:ascii="Courier New" w:hAnsi="Courier New" w:cs="Courier New"/>
          <w:b/>
          <w:color w:val="E36C0A" w:themeColor="accent6" w:themeShade="BF"/>
          <w:sz w:val="28"/>
          <w:szCs w:val="28"/>
          <w:rPrChange w:id="387" w:author="Anupam Soni" w:date="2017-10-13T18:08:00Z">
            <w:rPr/>
          </w:rPrChange>
        </w:rPr>
        <w:pPrChange w:id="388" w:author="Anupam Soni" w:date="2017-10-13T18:00:00Z">
          <w:pPr>
            <w:pStyle w:val="ListParagraph"/>
          </w:pPr>
        </w:pPrChange>
      </w:pPr>
    </w:p>
    <w:sectPr w:rsidR="00DB4BAE" w:rsidRPr="00DB4BAE" w:rsidSect="0035267A">
      <w:headerReference w:type="default" r:id="rId31"/>
      <w:footerReference w:type="default" r:id="rId32"/>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32B" w:rsidRDefault="00AE732B" w:rsidP="0035267A">
      <w:pPr>
        <w:spacing w:after="0" w:line="240" w:lineRule="auto"/>
      </w:pPr>
      <w:r>
        <w:separator/>
      </w:r>
    </w:p>
  </w:endnote>
  <w:endnote w:type="continuationSeparator" w:id="0">
    <w:p w:rsidR="00AE732B" w:rsidRDefault="00AE732B" w:rsidP="003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992" w:rsidRDefault="00E809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Genic </w:t>
    </w:r>
    <w:proofErr w:type="spellStart"/>
    <w:r w:rsidR="00C03EFD">
      <w:rPr>
        <w:rFonts w:asciiTheme="majorHAnsi" w:eastAsiaTheme="majorEastAsia" w:hAnsiTheme="majorHAnsi" w:cstheme="majorBidi"/>
      </w:rPr>
      <w:t>DataQA</w:t>
    </w:r>
    <w:proofErr w:type="spellEnd"/>
    <w:r w:rsidR="00C03EFD">
      <w:rPr>
        <w:rFonts w:asciiTheme="majorHAnsi" w:eastAsiaTheme="majorEastAsia" w:hAnsiTheme="majorHAnsi" w:cstheme="majorBidi"/>
      </w:rPr>
      <w:t xml:space="preserve">- </w:t>
    </w:r>
    <w:ins w:id="389" w:author="Anupam Soni" w:date="2018-08-17T12:25:00Z">
      <w:r w:rsidR="00932F61">
        <w:rPr>
          <w:rFonts w:asciiTheme="majorHAnsi" w:eastAsiaTheme="majorEastAsia" w:hAnsiTheme="majorHAnsi" w:cstheme="majorBidi"/>
        </w:rPr>
        <w:t>EIA</w:t>
      </w:r>
    </w:ins>
    <w:del w:id="390" w:author="Anupam Soni" w:date="2018-08-17T12:25:00Z">
      <w:r w:rsidR="00C03EFD" w:rsidDel="00932F61">
        <w:rPr>
          <w:rFonts w:asciiTheme="majorHAnsi" w:eastAsiaTheme="majorEastAsia" w:hAnsiTheme="majorHAnsi" w:cstheme="majorBidi"/>
        </w:rPr>
        <w:delText>CME</w:delText>
      </w:r>
    </w:del>
    <w:r w:rsidR="00D847C6">
      <w:rPr>
        <w:rFonts w:asciiTheme="majorHAnsi" w:eastAsiaTheme="majorEastAsia" w:hAnsiTheme="majorHAnsi" w:cstheme="majorBidi"/>
      </w:rPr>
      <w:t xml:space="preserve"> G</w:t>
    </w:r>
    <w:r w:rsidR="00D4097A">
      <w:rPr>
        <w:rFonts w:asciiTheme="majorHAnsi" w:eastAsiaTheme="majorEastAsia" w:hAnsiTheme="majorHAnsi" w:cstheme="majorBidi"/>
      </w:rPr>
      <w:t>uide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615BFC">
      <w:rPr>
        <w:rFonts w:asciiTheme="minorHAnsi" w:eastAsiaTheme="minorEastAsia" w:hAnsiTheme="minorHAnsi" w:cstheme="minorBidi"/>
      </w:rPr>
      <w:fldChar w:fldCharType="begin"/>
    </w:r>
    <w:r>
      <w:instrText xml:space="preserve"> PAGE   \* MERGEFORMAT </w:instrText>
    </w:r>
    <w:r w:rsidR="00615BFC">
      <w:rPr>
        <w:rFonts w:asciiTheme="minorHAnsi" w:eastAsiaTheme="minorEastAsia" w:hAnsiTheme="minorHAnsi" w:cstheme="minorBidi"/>
      </w:rPr>
      <w:fldChar w:fldCharType="separate"/>
    </w:r>
    <w:r w:rsidR="00DA6827" w:rsidRPr="00DA6827">
      <w:rPr>
        <w:rFonts w:asciiTheme="majorHAnsi" w:eastAsiaTheme="majorEastAsia" w:hAnsiTheme="majorHAnsi" w:cstheme="majorBidi"/>
        <w:noProof/>
      </w:rPr>
      <w:t>14</w:t>
    </w:r>
    <w:r w:rsidR="00615BFC">
      <w:rPr>
        <w:rFonts w:asciiTheme="majorHAnsi" w:eastAsiaTheme="majorEastAsia" w:hAnsiTheme="majorHAnsi" w:cstheme="majorBidi"/>
        <w:noProof/>
      </w:rPr>
      <w:fldChar w:fldCharType="end"/>
    </w:r>
  </w:p>
  <w:p w:rsidR="00E80992" w:rsidRDefault="00E80992" w:rsidP="0035267A">
    <w:pPr>
      <w:pStyle w:val="Footer"/>
      <w:tabs>
        <w:tab w:val="clear" w:pos="4513"/>
        <w:tab w:val="clear" w:pos="9026"/>
        <w:tab w:val="left" w:pos="65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32B" w:rsidRDefault="00AE732B" w:rsidP="0035267A">
      <w:pPr>
        <w:spacing w:after="0" w:line="240" w:lineRule="auto"/>
      </w:pPr>
      <w:r>
        <w:separator/>
      </w:r>
    </w:p>
  </w:footnote>
  <w:footnote w:type="continuationSeparator" w:id="0">
    <w:p w:rsidR="00AE732B" w:rsidRDefault="00AE732B" w:rsidP="0035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992" w:rsidRDefault="00E80992">
    <w:pPr>
      <w:pStyle w:val="Header"/>
    </w:pPr>
    <w:r>
      <w:tab/>
    </w:r>
    <w:r>
      <w:tab/>
    </w:r>
    <w:r w:rsidR="00307C13" w:rsidRPr="000C5169">
      <w:rPr>
        <w:rFonts w:ascii="Times New Roman" w:hAnsi="Times New Roman"/>
        <w:noProof/>
        <w:sz w:val="24"/>
        <w:szCs w:val="24"/>
        <w:lang w:val="en-US"/>
      </w:rPr>
      <w:drawing>
        <wp:inline distT="0" distB="0" distL="0" distR="0" wp14:anchorId="4158E348" wp14:editId="0A1421BE">
          <wp:extent cx="1419225" cy="267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 Logo_copyright.png"/>
                  <pic:cNvPicPr/>
                </pic:nvPicPr>
                <pic:blipFill>
                  <a:blip r:embed="rId1">
                    <a:extLst>
                      <a:ext uri="{28A0092B-C50C-407E-A947-70E740481C1C}">
                        <a14:useLocalDpi xmlns:a14="http://schemas.microsoft.com/office/drawing/2010/main" val="0"/>
                      </a:ext>
                    </a:extLst>
                  </a:blip>
                  <a:stretch>
                    <a:fillRect/>
                  </a:stretch>
                </pic:blipFill>
                <pic:spPr>
                  <a:xfrm>
                    <a:off x="0" y="0"/>
                    <a:ext cx="1452373" cy="273935"/>
                  </a:xfrm>
                  <a:prstGeom prst="rect">
                    <a:avLst/>
                  </a:prstGeom>
                </pic:spPr>
              </pic:pic>
            </a:graphicData>
          </a:graphic>
        </wp:inline>
      </w:drawing>
    </w:r>
  </w:p>
  <w:p w:rsidR="00E80992" w:rsidRDefault="00E80992">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588C"/>
    <w:multiLevelType w:val="hybridMultilevel"/>
    <w:tmpl w:val="59520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61EF1"/>
    <w:multiLevelType w:val="multilevel"/>
    <w:tmpl w:val="086435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953899"/>
    <w:multiLevelType w:val="hybridMultilevel"/>
    <w:tmpl w:val="64A2068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 w15:restartNumberingAfterBreak="0">
    <w:nsid w:val="14AC42A1"/>
    <w:multiLevelType w:val="hybridMultilevel"/>
    <w:tmpl w:val="99F24F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883D14"/>
    <w:multiLevelType w:val="hybridMultilevel"/>
    <w:tmpl w:val="53FE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E5195"/>
    <w:multiLevelType w:val="hybridMultilevel"/>
    <w:tmpl w:val="95F4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666F7"/>
    <w:multiLevelType w:val="hybridMultilevel"/>
    <w:tmpl w:val="2346C17C"/>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7" w15:restartNumberingAfterBreak="0">
    <w:nsid w:val="26065BD9"/>
    <w:multiLevelType w:val="hybridMultilevel"/>
    <w:tmpl w:val="C1B8581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8" w15:restartNumberingAfterBreak="0">
    <w:nsid w:val="267B6770"/>
    <w:multiLevelType w:val="multilevel"/>
    <w:tmpl w:val="2CFAC9BE"/>
    <w:lvl w:ilvl="0">
      <w:start w:val="1"/>
      <w:numFmt w:val="lowerLetter"/>
      <w:lvlText w:val="%1."/>
      <w:lvlJc w:val="left"/>
      <w:pPr>
        <w:ind w:left="1800" w:hanging="360"/>
      </w:pPr>
      <w:rPr>
        <w:rFonts w:ascii="Arial" w:eastAsia="Times New Roman" w:hAnsi="Arial" w:cs="Arial"/>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9" w15:restartNumberingAfterBreak="0">
    <w:nsid w:val="2F935A08"/>
    <w:multiLevelType w:val="hybridMultilevel"/>
    <w:tmpl w:val="95F4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50468"/>
    <w:multiLevelType w:val="hybridMultilevel"/>
    <w:tmpl w:val="3A6A6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22B39"/>
    <w:multiLevelType w:val="hybridMultilevel"/>
    <w:tmpl w:val="89C0271A"/>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5A254CB"/>
    <w:multiLevelType w:val="hybridMultilevel"/>
    <w:tmpl w:val="933024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1E67AC"/>
    <w:multiLevelType w:val="hybridMultilevel"/>
    <w:tmpl w:val="0B48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D12813"/>
    <w:multiLevelType w:val="hybridMultilevel"/>
    <w:tmpl w:val="525E4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B4035F"/>
    <w:multiLevelType w:val="multilevel"/>
    <w:tmpl w:val="086435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D7D3731"/>
    <w:multiLevelType w:val="hybridMultilevel"/>
    <w:tmpl w:val="7AB85F30"/>
    <w:lvl w:ilvl="0" w:tplc="1BBA2C92">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6381201"/>
    <w:multiLevelType w:val="hybridMultilevel"/>
    <w:tmpl w:val="2452B31E"/>
    <w:lvl w:ilvl="0" w:tplc="08090001">
      <w:start w:val="1"/>
      <w:numFmt w:val="bullet"/>
      <w:lvlText w:val=""/>
      <w:lvlJc w:val="left"/>
      <w:pPr>
        <w:ind w:left="720" w:hanging="360"/>
      </w:pPr>
      <w:rPr>
        <w:rFonts w:ascii="Symbol" w:hAnsi="Symbol" w:hint="default"/>
      </w:rPr>
    </w:lvl>
    <w:lvl w:ilvl="1" w:tplc="1C568036">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3C7A23"/>
    <w:multiLevelType w:val="hybridMultilevel"/>
    <w:tmpl w:val="933024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B646A"/>
    <w:multiLevelType w:val="multilevel"/>
    <w:tmpl w:val="086435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41D1F86"/>
    <w:multiLevelType w:val="multilevel"/>
    <w:tmpl w:val="2CFAC9BE"/>
    <w:lvl w:ilvl="0">
      <w:start w:val="1"/>
      <w:numFmt w:val="lowerLetter"/>
      <w:lvlText w:val="%1."/>
      <w:lvlJc w:val="left"/>
      <w:pPr>
        <w:ind w:left="1800" w:hanging="360"/>
      </w:pPr>
      <w:rPr>
        <w:rFonts w:ascii="Arial" w:eastAsia="Times New Roman" w:hAnsi="Arial" w:cs="Arial"/>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1" w15:restartNumberingAfterBreak="0">
    <w:nsid w:val="5DBE116B"/>
    <w:multiLevelType w:val="hybridMultilevel"/>
    <w:tmpl w:val="CEF4E0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FFB5A50"/>
    <w:multiLevelType w:val="multilevel"/>
    <w:tmpl w:val="0DA614E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sz w:val="24"/>
        <w:szCs w:val="24"/>
      </w:rPr>
    </w:lvl>
    <w:lvl w:ilvl="3">
      <w:start w:val="1"/>
      <w:numFmt w:val="decimal"/>
      <w:pStyle w:val="Heading4"/>
      <w:lvlText w:val="%1.%2.%3.%4"/>
      <w:lvlJc w:val="left"/>
      <w:pPr>
        <w:ind w:left="864" w:hanging="864"/>
      </w:pPr>
      <w:rPr>
        <w:rFonts w:cs="Times New Roman"/>
        <w:sz w:val="22"/>
        <w:szCs w:val="22"/>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3" w15:restartNumberingAfterBreak="0">
    <w:nsid w:val="619561D8"/>
    <w:multiLevelType w:val="hybridMultilevel"/>
    <w:tmpl w:val="811A4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1039D9"/>
    <w:multiLevelType w:val="hybridMultilevel"/>
    <w:tmpl w:val="AD7878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F531B2"/>
    <w:multiLevelType w:val="hybridMultilevel"/>
    <w:tmpl w:val="6F020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8F723B"/>
    <w:multiLevelType w:val="multilevel"/>
    <w:tmpl w:val="086435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BBC4DE9"/>
    <w:multiLevelType w:val="hybridMultilevel"/>
    <w:tmpl w:val="AD7878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176FEC"/>
    <w:multiLevelType w:val="hybridMultilevel"/>
    <w:tmpl w:val="B7608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486837"/>
    <w:multiLevelType w:val="hybridMultilevel"/>
    <w:tmpl w:val="99340B5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7F9A0B14"/>
    <w:multiLevelType w:val="hybridMultilevel"/>
    <w:tmpl w:val="7BB698A2"/>
    <w:lvl w:ilvl="0" w:tplc="1452E2CE">
      <w:start w:val="1"/>
      <w:numFmt w:val="decimal"/>
      <w:lvlText w:val="%1."/>
      <w:lvlJc w:val="left"/>
      <w:pPr>
        <w:ind w:left="643" w:hanging="360"/>
      </w:pPr>
      <w:rPr>
        <w:rFonts w:hint="default"/>
        <w:b/>
        <w:color w:val="FF0000"/>
        <w:sz w:val="32"/>
        <w:szCs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0"/>
  </w:num>
  <w:num w:numId="3">
    <w:abstractNumId w:val="13"/>
  </w:num>
  <w:num w:numId="4">
    <w:abstractNumId w:val="17"/>
  </w:num>
  <w:num w:numId="5">
    <w:abstractNumId w:val="1"/>
  </w:num>
  <w:num w:numId="6">
    <w:abstractNumId w:val="11"/>
  </w:num>
  <w:num w:numId="7">
    <w:abstractNumId w:val="16"/>
  </w:num>
  <w:num w:numId="8">
    <w:abstractNumId w:val="29"/>
  </w:num>
  <w:num w:numId="9">
    <w:abstractNumId w:val="3"/>
  </w:num>
  <w:num w:numId="10">
    <w:abstractNumId w:val="14"/>
  </w:num>
  <w:num w:numId="11">
    <w:abstractNumId w:val="22"/>
  </w:num>
  <w:num w:numId="12">
    <w:abstractNumId w:val="25"/>
  </w:num>
  <w:num w:numId="13">
    <w:abstractNumId w:val="26"/>
  </w:num>
  <w:num w:numId="14">
    <w:abstractNumId w:val="19"/>
  </w:num>
  <w:num w:numId="15">
    <w:abstractNumId w:val="15"/>
  </w:num>
  <w:num w:numId="16">
    <w:abstractNumId w:val="21"/>
  </w:num>
  <w:num w:numId="17">
    <w:abstractNumId w:val="12"/>
  </w:num>
  <w:num w:numId="18">
    <w:abstractNumId w:val="10"/>
  </w:num>
  <w:num w:numId="19">
    <w:abstractNumId w:val="24"/>
  </w:num>
  <w:num w:numId="20">
    <w:abstractNumId w:val="18"/>
  </w:num>
  <w:num w:numId="21">
    <w:abstractNumId w:val="23"/>
  </w:num>
  <w:num w:numId="22">
    <w:abstractNumId w:val="27"/>
  </w:num>
  <w:num w:numId="23">
    <w:abstractNumId w:val="4"/>
  </w:num>
  <w:num w:numId="24">
    <w:abstractNumId w:val="20"/>
  </w:num>
  <w:num w:numId="25">
    <w:abstractNumId w:val="5"/>
  </w:num>
  <w:num w:numId="26">
    <w:abstractNumId w:val="9"/>
  </w:num>
  <w:num w:numId="27">
    <w:abstractNumId w:val="8"/>
  </w:num>
  <w:num w:numId="28">
    <w:abstractNumId w:val="7"/>
  </w:num>
  <w:num w:numId="29">
    <w:abstractNumId w:val="28"/>
  </w:num>
  <w:num w:numId="30">
    <w:abstractNumId w:val="2"/>
  </w:num>
  <w:num w:numId="31">
    <w:abstractNumId w:val="6"/>
  </w:num>
  <w:num w:numId="32">
    <w:abstractNumId w:val="3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upam Soni">
    <w15:presenceInfo w15:providerId="AD" w15:userId="S-1-5-21-3408647000-4112500025-230986865-2489"/>
  </w15:person>
  <w15:person w15:author="Kowshik NS">
    <w15:presenceInfo w15:providerId="AD" w15:userId="S-1-5-21-3408647000-4112500025-230986865-1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D4"/>
    <w:rsid w:val="00000AC7"/>
    <w:rsid w:val="00000DB5"/>
    <w:rsid w:val="00001721"/>
    <w:rsid w:val="00001E4A"/>
    <w:rsid w:val="0000201A"/>
    <w:rsid w:val="000033EB"/>
    <w:rsid w:val="00005C46"/>
    <w:rsid w:val="0001012D"/>
    <w:rsid w:val="0001028A"/>
    <w:rsid w:val="0001078C"/>
    <w:rsid w:val="00010B72"/>
    <w:rsid w:val="0001108D"/>
    <w:rsid w:val="00011220"/>
    <w:rsid w:val="00012937"/>
    <w:rsid w:val="00012FF1"/>
    <w:rsid w:val="00013512"/>
    <w:rsid w:val="00013D60"/>
    <w:rsid w:val="000140E2"/>
    <w:rsid w:val="0001478C"/>
    <w:rsid w:val="00014E20"/>
    <w:rsid w:val="000150ED"/>
    <w:rsid w:val="00016EAE"/>
    <w:rsid w:val="00017914"/>
    <w:rsid w:val="0002171D"/>
    <w:rsid w:val="000224E6"/>
    <w:rsid w:val="000228A2"/>
    <w:rsid w:val="00023114"/>
    <w:rsid w:val="00023D54"/>
    <w:rsid w:val="00023F30"/>
    <w:rsid w:val="000246CD"/>
    <w:rsid w:val="00026003"/>
    <w:rsid w:val="0003003B"/>
    <w:rsid w:val="000309B3"/>
    <w:rsid w:val="000316EE"/>
    <w:rsid w:val="00031E31"/>
    <w:rsid w:val="0003241F"/>
    <w:rsid w:val="00032C38"/>
    <w:rsid w:val="0003389A"/>
    <w:rsid w:val="00034540"/>
    <w:rsid w:val="00035721"/>
    <w:rsid w:val="0003640F"/>
    <w:rsid w:val="000366F4"/>
    <w:rsid w:val="0003684F"/>
    <w:rsid w:val="00036B79"/>
    <w:rsid w:val="00037E74"/>
    <w:rsid w:val="00040275"/>
    <w:rsid w:val="00040BB1"/>
    <w:rsid w:val="00041BA1"/>
    <w:rsid w:val="000431E8"/>
    <w:rsid w:val="00043DA6"/>
    <w:rsid w:val="00043DCA"/>
    <w:rsid w:val="00044B61"/>
    <w:rsid w:val="00044CD3"/>
    <w:rsid w:val="00045019"/>
    <w:rsid w:val="00047732"/>
    <w:rsid w:val="00047D2E"/>
    <w:rsid w:val="00050347"/>
    <w:rsid w:val="00050C0D"/>
    <w:rsid w:val="000519A8"/>
    <w:rsid w:val="00051D4E"/>
    <w:rsid w:val="00052BE5"/>
    <w:rsid w:val="00052FC1"/>
    <w:rsid w:val="000539C8"/>
    <w:rsid w:val="00055124"/>
    <w:rsid w:val="000552CA"/>
    <w:rsid w:val="00055659"/>
    <w:rsid w:val="0005567B"/>
    <w:rsid w:val="000567A1"/>
    <w:rsid w:val="00056FB8"/>
    <w:rsid w:val="00057D01"/>
    <w:rsid w:val="00060C4D"/>
    <w:rsid w:val="00060FBA"/>
    <w:rsid w:val="000617FA"/>
    <w:rsid w:val="000619D4"/>
    <w:rsid w:val="00061E8B"/>
    <w:rsid w:val="00063699"/>
    <w:rsid w:val="00063AC7"/>
    <w:rsid w:val="000647E6"/>
    <w:rsid w:val="00067A6D"/>
    <w:rsid w:val="00072306"/>
    <w:rsid w:val="00072F3A"/>
    <w:rsid w:val="000736A2"/>
    <w:rsid w:val="00073C4C"/>
    <w:rsid w:val="00074C27"/>
    <w:rsid w:val="00074E25"/>
    <w:rsid w:val="00076498"/>
    <w:rsid w:val="00076E2D"/>
    <w:rsid w:val="00082A43"/>
    <w:rsid w:val="000842FF"/>
    <w:rsid w:val="00084688"/>
    <w:rsid w:val="0008470D"/>
    <w:rsid w:val="00085742"/>
    <w:rsid w:val="00085AB0"/>
    <w:rsid w:val="000867A9"/>
    <w:rsid w:val="00087A82"/>
    <w:rsid w:val="00087DE7"/>
    <w:rsid w:val="0009026F"/>
    <w:rsid w:val="000917EC"/>
    <w:rsid w:val="00092ACA"/>
    <w:rsid w:val="0009422D"/>
    <w:rsid w:val="00095311"/>
    <w:rsid w:val="00095B23"/>
    <w:rsid w:val="000960A3"/>
    <w:rsid w:val="00096ADC"/>
    <w:rsid w:val="000A0ACE"/>
    <w:rsid w:val="000A14F8"/>
    <w:rsid w:val="000A1A7E"/>
    <w:rsid w:val="000A1AA8"/>
    <w:rsid w:val="000A1E5B"/>
    <w:rsid w:val="000A32A0"/>
    <w:rsid w:val="000A4799"/>
    <w:rsid w:val="000A4B6B"/>
    <w:rsid w:val="000A668A"/>
    <w:rsid w:val="000B03E0"/>
    <w:rsid w:val="000B1F49"/>
    <w:rsid w:val="000B2F97"/>
    <w:rsid w:val="000B337D"/>
    <w:rsid w:val="000B50C9"/>
    <w:rsid w:val="000B61CC"/>
    <w:rsid w:val="000B7F0C"/>
    <w:rsid w:val="000C0928"/>
    <w:rsid w:val="000C098F"/>
    <w:rsid w:val="000C0FD8"/>
    <w:rsid w:val="000C1647"/>
    <w:rsid w:val="000C1C32"/>
    <w:rsid w:val="000C31D3"/>
    <w:rsid w:val="000C510E"/>
    <w:rsid w:val="000C5333"/>
    <w:rsid w:val="000C6527"/>
    <w:rsid w:val="000D0BF9"/>
    <w:rsid w:val="000D1653"/>
    <w:rsid w:val="000D16FF"/>
    <w:rsid w:val="000D2C54"/>
    <w:rsid w:val="000D2E4E"/>
    <w:rsid w:val="000D2EC7"/>
    <w:rsid w:val="000D3A99"/>
    <w:rsid w:val="000D5D19"/>
    <w:rsid w:val="000D64C5"/>
    <w:rsid w:val="000D670A"/>
    <w:rsid w:val="000D6BC1"/>
    <w:rsid w:val="000D72DA"/>
    <w:rsid w:val="000D76E6"/>
    <w:rsid w:val="000D7732"/>
    <w:rsid w:val="000D7C30"/>
    <w:rsid w:val="000E0FB4"/>
    <w:rsid w:val="000E13DD"/>
    <w:rsid w:val="000E1680"/>
    <w:rsid w:val="000E1A2E"/>
    <w:rsid w:val="000E2CEC"/>
    <w:rsid w:val="000E396D"/>
    <w:rsid w:val="000E3D5B"/>
    <w:rsid w:val="000E4A1B"/>
    <w:rsid w:val="000E4DB7"/>
    <w:rsid w:val="000E6CD4"/>
    <w:rsid w:val="000E7F11"/>
    <w:rsid w:val="000F0528"/>
    <w:rsid w:val="000F0EB2"/>
    <w:rsid w:val="000F11C7"/>
    <w:rsid w:val="000F1520"/>
    <w:rsid w:val="000F1F99"/>
    <w:rsid w:val="000F2E9F"/>
    <w:rsid w:val="000F4AB2"/>
    <w:rsid w:val="000F538A"/>
    <w:rsid w:val="000F59A5"/>
    <w:rsid w:val="000F5D3C"/>
    <w:rsid w:val="000F6F60"/>
    <w:rsid w:val="000F737A"/>
    <w:rsid w:val="000F7C6C"/>
    <w:rsid w:val="000F7E3E"/>
    <w:rsid w:val="000F7FBE"/>
    <w:rsid w:val="00100037"/>
    <w:rsid w:val="00100228"/>
    <w:rsid w:val="001029B0"/>
    <w:rsid w:val="00102EA6"/>
    <w:rsid w:val="0010380E"/>
    <w:rsid w:val="00103A23"/>
    <w:rsid w:val="00103B4D"/>
    <w:rsid w:val="00103EF6"/>
    <w:rsid w:val="0010424D"/>
    <w:rsid w:val="001045D9"/>
    <w:rsid w:val="00104672"/>
    <w:rsid w:val="00104870"/>
    <w:rsid w:val="0010612B"/>
    <w:rsid w:val="00107974"/>
    <w:rsid w:val="0011125B"/>
    <w:rsid w:val="001132B4"/>
    <w:rsid w:val="001138DD"/>
    <w:rsid w:val="00114390"/>
    <w:rsid w:val="001158BD"/>
    <w:rsid w:val="00115C5F"/>
    <w:rsid w:val="00116071"/>
    <w:rsid w:val="00117152"/>
    <w:rsid w:val="00117945"/>
    <w:rsid w:val="00117DD8"/>
    <w:rsid w:val="0012073B"/>
    <w:rsid w:val="00122C3F"/>
    <w:rsid w:val="0012338E"/>
    <w:rsid w:val="0012363A"/>
    <w:rsid w:val="00124BF3"/>
    <w:rsid w:val="0012506C"/>
    <w:rsid w:val="0012542B"/>
    <w:rsid w:val="00125FC4"/>
    <w:rsid w:val="00126965"/>
    <w:rsid w:val="00126F6D"/>
    <w:rsid w:val="00130883"/>
    <w:rsid w:val="00131E0F"/>
    <w:rsid w:val="00132A5B"/>
    <w:rsid w:val="001332AE"/>
    <w:rsid w:val="00134738"/>
    <w:rsid w:val="00134EC6"/>
    <w:rsid w:val="00135C01"/>
    <w:rsid w:val="0013607F"/>
    <w:rsid w:val="0014076C"/>
    <w:rsid w:val="00140AE1"/>
    <w:rsid w:val="00141134"/>
    <w:rsid w:val="00141F83"/>
    <w:rsid w:val="001433FF"/>
    <w:rsid w:val="00143405"/>
    <w:rsid w:val="0014552F"/>
    <w:rsid w:val="00145577"/>
    <w:rsid w:val="001466DB"/>
    <w:rsid w:val="00146D10"/>
    <w:rsid w:val="001501CF"/>
    <w:rsid w:val="00150E30"/>
    <w:rsid w:val="001512E6"/>
    <w:rsid w:val="00152156"/>
    <w:rsid w:val="00153578"/>
    <w:rsid w:val="001538A7"/>
    <w:rsid w:val="00153CA3"/>
    <w:rsid w:val="00156E88"/>
    <w:rsid w:val="001577AC"/>
    <w:rsid w:val="00161B32"/>
    <w:rsid w:val="00162816"/>
    <w:rsid w:val="00162976"/>
    <w:rsid w:val="00162A2C"/>
    <w:rsid w:val="00162C99"/>
    <w:rsid w:val="00166A00"/>
    <w:rsid w:val="00166B89"/>
    <w:rsid w:val="00167776"/>
    <w:rsid w:val="00167B75"/>
    <w:rsid w:val="001700FF"/>
    <w:rsid w:val="00172B04"/>
    <w:rsid w:val="00172D89"/>
    <w:rsid w:val="00173BBD"/>
    <w:rsid w:val="00173C5E"/>
    <w:rsid w:val="00174DF9"/>
    <w:rsid w:val="001753C5"/>
    <w:rsid w:val="00175776"/>
    <w:rsid w:val="001768FF"/>
    <w:rsid w:val="00177191"/>
    <w:rsid w:val="00180E82"/>
    <w:rsid w:val="001811D8"/>
    <w:rsid w:val="0018486A"/>
    <w:rsid w:val="00184F29"/>
    <w:rsid w:val="00186415"/>
    <w:rsid w:val="001874AA"/>
    <w:rsid w:val="0019005B"/>
    <w:rsid w:val="00191719"/>
    <w:rsid w:val="00191C0C"/>
    <w:rsid w:val="00193E55"/>
    <w:rsid w:val="001941A6"/>
    <w:rsid w:val="00194B74"/>
    <w:rsid w:val="00196748"/>
    <w:rsid w:val="00197615"/>
    <w:rsid w:val="001A04CD"/>
    <w:rsid w:val="001A082C"/>
    <w:rsid w:val="001A19F4"/>
    <w:rsid w:val="001A2DF6"/>
    <w:rsid w:val="001A37BE"/>
    <w:rsid w:val="001A4098"/>
    <w:rsid w:val="001A5047"/>
    <w:rsid w:val="001A5F23"/>
    <w:rsid w:val="001A6C93"/>
    <w:rsid w:val="001A76BC"/>
    <w:rsid w:val="001A7CA4"/>
    <w:rsid w:val="001B195D"/>
    <w:rsid w:val="001B2E2C"/>
    <w:rsid w:val="001B39F9"/>
    <w:rsid w:val="001B39FD"/>
    <w:rsid w:val="001B4A71"/>
    <w:rsid w:val="001B4EF7"/>
    <w:rsid w:val="001C0F9F"/>
    <w:rsid w:val="001C3B67"/>
    <w:rsid w:val="001C595E"/>
    <w:rsid w:val="001D1138"/>
    <w:rsid w:val="001D192D"/>
    <w:rsid w:val="001D260E"/>
    <w:rsid w:val="001D29AE"/>
    <w:rsid w:val="001D2D31"/>
    <w:rsid w:val="001D2F3C"/>
    <w:rsid w:val="001D4827"/>
    <w:rsid w:val="001D5162"/>
    <w:rsid w:val="001D51EF"/>
    <w:rsid w:val="001D736F"/>
    <w:rsid w:val="001D73D8"/>
    <w:rsid w:val="001E02BC"/>
    <w:rsid w:val="001E0C39"/>
    <w:rsid w:val="001E0D0F"/>
    <w:rsid w:val="001E1412"/>
    <w:rsid w:val="001E142C"/>
    <w:rsid w:val="001E1671"/>
    <w:rsid w:val="001E198E"/>
    <w:rsid w:val="001E19AC"/>
    <w:rsid w:val="001E19C7"/>
    <w:rsid w:val="001E210D"/>
    <w:rsid w:val="001E4981"/>
    <w:rsid w:val="001E4EAE"/>
    <w:rsid w:val="001E53E2"/>
    <w:rsid w:val="001E5828"/>
    <w:rsid w:val="001E5E8E"/>
    <w:rsid w:val="001E7594"/>
    <w:rsid w:val="001E76D2"/>
    <w:rsid w:val="001F1191"/>
    <w:rsid w:val="001F2985"/>
    <w:rsid w:val="001F311F"/>
    <w:rsid w:val="001F3DF0"/>
    <w:rsid w:val="001F5BE1"/>
    <w:rsid w:val="001F65AC"/>
    <w:rsid w:val="001F7446"/>
    <w:rsid w:val="00200736"/>
    <w:rsid w:val="00200B4B"/>
    <w:rsid w:val="002025FB"/>
    <w:rsid w:val="00204237"/>
    <w:rsid w:val="002043E3"/>
    <w:rsid w:val="002049C6"/>
    <w:rsid w:val="002054DE"/>
    <w:rsid w:val="00207666"/>
    <w:rsid w:val="00207B7F"/>
    <w:rsid w:val="002129BA"/>
    <w:rsid w:val="00212CDD"/>
    <w:rsid w:val="00214528"/>
    <w:rsid w:val="00214D67"/>
    <w:rsid w:val="00215603"/>
    <w:rsid w:val="00215A51"/>
    <w:rsid w:val="002163E4"/>
    <w:rsid w:val="00217479"/>
    <w:rsid w:val="002174B6"/>
    <w:rsid w:val="002177AA"/>
    <w:rsid w:val="002211AA"/>
    <w:rsid w:val="00221200"/>
    <w:rsid w:val="002212A4"/>
    <w:rsid w:val="00222128"/>
    <w:rsid w:val="00222B79"/>
    <w:rsid w:val="00222DA5"/>
    <w:rsid w:val="00223D90"/>
    <w:rsid w:val="002248CE"/>
    <w:rsid w:val="0022557D"/>
    <w:rsid w:val="00227E12"/>
    <w:rsid w:val="00230CD2"/>
    <w:rsid w:val="00231E72"/>
    <w:rsid w:val="00234A70"/>
    <w:rsid w:val="0023537F"/>
    <w:rsid w:val="00235606"/>
    <w:rsid w:val="00236146"/>
    <w:rsid w:val="002364A1"/>
    <w:rsid w:val="00237B9F"/>
    <w:rsid w:val="0024000A"/>
    <w:rsid w:val="0024166D"/>
    <w:rsid w:val="00241FD8"/>
    <w:rsid w:val="00242D8D"/>
    <w:rsid w:val="002432C2"/>
    <w:rsid w:val="0024359F"/>
    <w:rsid w:val="00243F49"/>
    <w:rsid w:val="00244BC9"/>
    <w:rsid w:val="00244CD8"/>
    <w:rsid w:val="00245311"/>
    <w:rsid w:val="00246D71"/>
    <w:rsid w:val="002509E6"/>
    <w:rsid w:val="00253526"/>
    <w:rsid w:val="002551AE"/>
    <w:rsid w:val="00256761"/>
    <w:rsid w:val="0025703C"/>
    <w:rsid w:val="00260BAB"/>
    <w:rsid w:val="0026210B"/>
    <w:rsid w:val="00262709"/>
    <w:rsid w:val="00262D08"/>
    <w:rsid w:val="0026314F"/>
    <w:rsid w:val="0026347C"/>
    <w:rsid w:val="00264CC1"/>
    <w:rsid w:val="00267CB1"/>
    <w:rsid w:val="00270E83"/>
    <w:rsid w:val="00272240"/>
    <w:rsid w:val="0027390C"/>
    <w:rsid w:val="00274053"/>
    <w:rsid w:val="00274296"/>
    <w:rsid w:val="00274D6B"/>
    <w:rsid w:val="0027539F"/>
    <w:rsid w:val="002758CA"/>
    <w:rsid w:val="0027656B"/>
    <w:rsid w:val="00276A31"/>
    <w:rsid w:val="00277198"/>
    <w:rsid w:val="00280962"/>
    <w:rsid w:val="00280ADA"/>
    <w:rsid w:val="00280E8E"/>
    <w:rsid w:val="00281CAC"/>
    <w:rsid w:val="00282C22"/>
    <w:rsid w:val="002869E3"/>
    <w:rsid w:val="00287438"/>
    <w:rsid w:val="002905EB"/>
    <w:rsid w:val="00294BC9"/>
    <w:rsid w:val="00294D20"/>
    <w:rsid w:val="00294E66"/>
    <w:rsid w:val="002954E9"/>
    <w:rsid w:val="00295EFC"/>
    <w:rsid w:val="0029602B"/>
    <w:rsid w:val="002967A9"/>
    <w:rsid w:val="002975BE"/>
    <w:rsid w:val="002A18A2"/>
    <w:rsid w:val="002A3217"/>
    <w:rsid w:val="002A4D11"/>
    <w:rsid w:val="002A4F57"/>
    <w:rsid w:val="002A5618"/>
    <w:rsid w:val="002A69A6"/>
    <w:rsid w:val="002A7092"/>
    <w:rsid w:val="002A7840"/>
    <w:rsid w:val="002A7F0B"/>
    <w:rsid w:val="002B1594"/>
    <w:rsid w:val="002B2384"/>
    <w:rsid w:val="002B2460"/>
    <w:rsid w:val="002B3064"/>
    <w:rsid w:val="002B313A"/>
    <w:rsid w:val="002B39FD"/>
    <w:rsid w:val="002B3BC7"/>
    <w:rsid w:val="002B3FBD"/>
    <w:rsid w:val="002B5447"/>
    <w:rsid w:val="002B55B5"/>
    <w:rsid w:val="002B5DD5"/>
    <w:rsid w:val="002B6036"/>
    <w:rsid w:val="002B721C"/>
    <w:rsid w:val="002C017C"/>
    <w:rsid w:val="002C0AC1"/>
    <w:rsid w:val="002C0EF7"/>
    <w:rsid w:val="002C1686"/>
    <w:rsid w:val="002C1E1A"/>
    <w:rsid w:val="002C3D5D"/>
    <w:rsid w:val="002C4607"/>
    <w:rsid w:val="002C4860"/>
    <w:rsid w:val="002C5CC3"/>
    <w:rsid w:val="002D00BC"/>
    <w:rsid w:val="002D075C"/>
    <w:rsid w:val="002D225A"/>
    <w:rsid w:val="002D470E"/>
    <w:rsid w:val="002D5A16"/>
    <w:rsid w:val="002D5B77"/>
    <w:rsid w:val="002D5D70"/>
    <w:rsid w:val="002D62CA"/>
    <w:rsid w:val="002D6D52"/>
    <w:rsid w:val="002D73EA"/>
    <w:rsid w:val="002D7411"/>
    <w:rsid w:val="002E0523"/>
    <w:rsid w:val="002E1660"/>
    <w:rsid w:val="002E2056"/>
    <w:rsid w:val="002E32F0"/>
    <w:rsid w:val="002E3566"/>
    <w:rsid w:val="002E39B3"/>
    <w:rsid w:val="002E6088"/>
    <w:rsid w:val="002E6AB7"/>
    <w:rsid w:val="002E77B0"/>
    <w:rsid w:val="002F16E2"/>
    <w:rsid w:val="002F198F"/>
    <w:rsid w:val="002F1C41"/>
    <w:rsid w:val="002F1F1C"/>
    <w:rsid w:val="002F2D31"/>
    <w:rsid w:val="002F56D6"/>
    <w:rsid w:val="002F5C2E"/>
    <w:rsid w:val="002F5FE1"/>
    <w:rsid w:val="002F6360"/>
    <w:rsid w:val="002F70C1"/>
    <w:rsid w:val="00302488"/>
    <w:rsid w:val="0030584C"/>
    <w:rsid w:val="00305E38"/>
    <w:rsid w:val="00307C13"/>
    <w:rsid w:val="00310B97"/>
    <w:rsid w:val="00311C4D"/>
    <w:rsid w:val="00311EC5"/>
    <w:rsid w:val="00312608"/>
    <w:rsid w:val="00312620"/>
    <w:rsid w:val="00312732"/>
    <w:rsid w:val="003149EC"/>
    <w:rsid w:val="00315006"/>
    <w:rsid w:val="003156BA"/>
    <w:rsid w:val="00315907"/>
    <w:rsid w:val="003166C6"/>
    <w:rsid w:val="00316917"/>
    <w:rsid w:val="00316EA3"/>
    <w:rsid w:val="003179CE"/>
    <w:rsid w:val="0032054A"/>
    <w:rsid w:val="003210E8"/>
    <w:rsid w:val="003226CD"/>
    <w:rsid w:val="00322E15"/>
    <w:rsid w:val="00323E4C"/>
    <w:rsid w:val="003258A9"/>
    <w:rsid w:val="00326D6A"/>
    <w:rsid w:val="003336C0"/>
    <w:rsid w:val="00333CAE"/>
    <w:rsid w:val="00333FA5"/>
    <w:rsid w:val="00335033"/>
    <w:rsid w:val="00337DC7"/>
    <w:rsid w:val="003451A8"/>
    <w:rsid w:val="003451FC"/>
    <w:rsid w:val="003471D5"/>
    <w:rsid w:val="0034779E"/>
    <w:rsid w:val="0035034E"/>
    <w:rsid w:val="00350980"/>
    <w:rsid w:val="00351133"/>
    <w:rsid w:val="00351185"/>
    <w:rsid w:val="00351FC2"/>
    <w:rsid w:val="0035267A"/>
    <w:rsid w:val="00352733"/>
    <w:rsid w:val="00352933"/>
    <w:rsid w:val="00352D6A"/>
    <w:rsid w:val="003533D6"/>
    <w:rsid w:val="00355762"/>
    <w:rsid w:val="00355F47"/>
    <w:rsid w:val="00357FAD"/>
    <w:rsid w:val="003604A1"/>
    <w:rsid w:val="00360822"/>
    <w:rsid w:val="00361346"/>
    <w:rsid w:val="00362883"/>
    <w:rsid w:val="00362A38"/>
    <w:rsid w:val="00363119"/>
    <w:rsid w:val="00363967"/>
    <w:rsid w:val="00365F92"/>
    <w:rsid w:val="00366A56"/>
    <w:rsid w:val="0036718B"/>
    <w:rsid w:val="0037127B"/>
    <w:rsid w:val="00371E61"/>
    <w:rsid w:val="003742D1"/>
    <w:rsid w:val="00374CD1"/>
    <w:rsid w:val="00374D90"/>
    <w:rsid w:val="00375698"/>
    <w:rsid w:val="0037586B"/>
    <w:rsid w:val="00375963"/>
    <w:rsid w:val="00377560"/>
    <w:rsid w:val="00377728"/>
    <w:rsid w:val="003812F4"/>
    <w:rsid w:val="00381A08"/>
    <w:rsid w:val="00383B23"/>
    <w:rsid w:val="00384F29"/>
    <w:rsid w:val="00384FCE"/>
    <w:rsid w:val="00385F21"/>
    <w:rsid w:val="0038778A"/>
    <w:rsid w:val="00387A14"/>
    <w:rsid w:val="003904F8"/>
    <w:rsid w:val="0039081B"/>
    <w:rsid w:val="00390FA0"/>
    <w:rsid w:val="00391508"/>
    <w:rsid w:val="00392C49"/>
    <w:rsid w:val="00393E88"/>
    <w:rsid w:val="00394207"/>
    <w:rsid w:val="0039666C"/>
    <w:rsid w:val="003973E3"/>
    <w:rsid w:val="0039762C"/>
    <w:rsid w:val="00397A22"/>
    <w:rsid w:val="00397D01"/>
    <w:rsid w:val="003A01A8"/>
    <w:rsid w:val="003A12F1"/>
    <w:rsid w:val="003A26DB"/>
    <w:rsid w:val="003A4353"/>
    <w:rsid w:val="003A4381"/>
    <w:rsid w:val="003A4439"/>
    <w:rsid w:val="003A51C6"/>
    <w:rsid w:val="003A6FD7"/>
    <w:rsid w:val="003A793B"/>
    <w:rsid w:val="003B0F06"/>
    <w:rsid w:val="003B138A"/>
    <w:rsid w:val="003B2C02"/>
    <w:rsid w:val="003B41C7"/>
    <w:rsid w:val="003B6131"/>
    <w:rsid w:val="003B68B7"/>
    <w:rsid w:val="003B730A"/>
    <w:rsid w:val="003C0877"/>
    <w:rsid w:val="003C3051"/>
    <w:rsid w:val="003C385B"/>
    <w:rsid w:val="003C3BEC"/>
    <w:rsid w:val="003C3E5D"/>
    <w:rsid w:val="003C5538"/>
    <w:rsid w:val="003C7717"/>
    <w:rsid w:val="003C79F0"/>
    <w:rsid w:val="003D0EC7"/>
    <w:rsid w:val="003D10B4"/>
    <w:rsid w:val="003D158B"/>
    <w:rsid w:val="003D189A"/>
    <w:rsid w:val="003D1FA7"/>
    <w:rsid w:val="003D4481"/>
    <w:rsid w:val="003D4A50"/>
    <w:rsid w:val="003D52F9"/>
    <w:rsid w:val="003D56F5"/>
    <w:rsid w:val="003D59D0"/>
    <w:rsid w:val="003D5C34"/>
    <w:rsid w:val="003D66B0"/>
    <w:rsid w:val="003D778A"/>
    <w:rsid w:val="003E0D11"/>
    <w:rsid w:val="003E204A"/>
    <w:rsid w:val="003E236C"/>
    <w:rsid w:val="003E248A"/>
    <w:rsid w:val="003E2AD0"/>
    <w:rsid w:val="003E448C"/>
    <w:rsid w:val="003E5056"/>
    <w:rsid w:val="003E5663"/>
    <w:rsid w:val="003E6CA8"/>
    <w:rsid w:val="003F0C3D"/>
    <w:rsid w:val="003F163C"/>
    <w:rsid w:val="003F2515"/>
    <w:rsid w:val="003F310A"/>
    <w:rsid w:val="003F343D"/>
    <w:rsid w:val="003F73C0"/>
    <w:rsid w:val="003F75C6"/>
    <w:rsid w:val="00400566"/>
    <w:rsid w:val="00400999"/>
    <w:rsid w:val="00402388"/>
    <w:rsid w:val="00402877"/>
    <w:rsid w:val="004057BB"/>
    <w:rsid w:val="00405862"/>
    <w:rsid w:val="00407B8D"/>
    <w:rsid w:val="004104C2"/>
    <w:rsid w:val="004115B4"/>
    <w:rsid w:val="004123F0"/>
    <w:rsid w:val="004131B6"/>
    <w:rsid w:val="004146B7"/>
    <w:rsid w:val="0041515D"/>
    <w:rsid w:val="00415A32"/>
    <w:rsid w:val="00416701"/>
    <w:rsid w:val="00416ACE"/>
    <w:rsid w:val="004178EF"/>
    <w:rsid w:val="00420663"/>
    <w:rsid w:val="00420D4F"/>
    <w:rsid w:val="00421D22"/>
    <w:rsid w:val="004230FB"/>
    <w:rsid w:val="00423FA7"/>
    <w:rsid w:val="00425527"/>
    <w:rsid w:val="00425857"/>
    <w:rsid w:val="00425A9F"/>
    <w:rsid w:val="00425BC3"/>
    <w:rsid w:val="004266A2"/>
    <w:rsid w:val="00426899"/>
    <w:rsid w:val="004268BF"/>
    <w:rsid w:val="00427630"/>
    <w:rsid w:val="00427702"/>
    <w:rsid w:val="00431587"/>
    <w:rsid w:val="004319F6"/>
    <w:rsid w:val="00431CA0"/>
    <w:rsid w:val="00432542"/>
    <w:rsid w:val="00432E99"/>
    <w:rsid w:val="00433722"/>
    <w:rsid w:val="00433D5D"/>
    <w:rsid w:val="0043433C"/>
    <w:rsid w:val="0043512C"/>
    <w:rsid w:val="00435FAD"/>
    <w:rsid w:val="00436B4B"/>
    <w:rsid w:val="00436B91"/>
    <w:rsid w:val="0044024B"/>
    <w:rsid w:val="004419F8"/>
    <w:rsid w:val="00441EEA"/>
    <w:rsid w:val="00442EF6"/>
    <w:rsid w:val="00443488"/>
    <w:rsid w:val="00443CB2"/>
    <w:rsid w:val="00444FBC"/>
    <w:rsid w:val="0044561F"/>
    <w:rsid w:val="00446BAE"/>
    <w:rsid w:val="00447314"/>
    <w:rsid w:val="00453745"/>
    <w:rsid w:val="0045391E"/>
    <w:rsid w:val="00454F86"/>
    <w:rsid w:val="00455670"/>
    <w:rsid w:val="00456F58"/>
    <w:rsid w:val="004571E6"/>
    <w:rsid w:val="00457FC3"/>
    <w:rsid w:val="004600E8"/>
    <w:rsid w:val="004607FA"/>
    <w:rsid w:val="00461B1F"/>
    <w:rsid w:val="00461B54"/>
    <w:rsid w:val="00462071"/>
    <w:rsid w:val="004639D1"/>
    <w:rsid w:val="00463F10"/>
    <w:rsid w:val="004644EF"/>
    <w:rsid w:val="00464578"/>
    <w:rsid w:val="00464C47"/>
    <w:rsid w:val="00467109"/>
    <w:rsid w:val="004727DD"/>
    <w:rsid w:val="004728F1"/>
    <w:rsid w:val="004733E4"/>
    <w:rsid w:val="00473734"/>
    <w:rsid w:val="004751B3"/>
    <w:rsid w:val="004753C7"/>
    <w:rsid w:val="004763FA"/>
    <w:rsid w:val="00476659"/>
    <w:rsid w:val="004766C1"/>
    <w:rsid w:val="0047694E"/>
    <w:rsid w:val="00476BE7"/>
    <w:rsid w:val="00476EFF"/>
    <w:rsid w:val="0048041E"/>
    <w:rsid w:val="0048051A"/>
    <w:rsid w:val="0048184B"/>
    <w:rsid w:val="00482E25"/>
    <w:rsid w:val="00485D3B"/>
    <w:rsid w:val="00490515"/>
    <w:rsid w:val="00490AE3"/>
    <w:rsid w:val="00490CB0"/>
    <w:rsid w:val="00491F04"/>
    <w:rsid w:val="0049286C"/>
    <w:rsid w:val="004932DE"/>
    <w:rsid w:val="00493A33"/>
    <w:rsid w:val="00494AC5"/>
    <w:rsid w:val="00494B19"/>
    <w:rsid w:val="00494FEA"/>
    <w:rsid w:val="00495B5A"/>
    <w:rsid w:val="00495F69"/>
    <w:rsid w:val="00497EE2"/>
    <w:rsid w:val="004A0B90"/>
    <w:rsid w:val="004A44A2"/>
    <w:rsid w:val="004A47E5"/>
    <w:rsid w:val="004A4CC2"/>
    <w:rsid w:val="004B07D5"/>
    <w:rsid w:val="004B097E"/>
    <w:rsid w:val="004B0BD0"/>
    <w:rsid w:val="004B0EBC"/>
    <w:rsid w:val="004B197D"/>
    <w:rsid w:val="004B2106"/>
    <w:rsid w:val="004B33E2"/>
    <w:rsid w:val="004B4A46"/>
    <w:rsid w:val="004B5161"/>
    <w:rsid w:val="004B5DC6"/>
    <w:rsid w:val="004B5E98"/>
    <w:rsid w:val="004C01FA"/>
    <w:rsid w:val="004C1008"/>
    <w:rsid w:val="004C2722"/>
    <w:rsid w:val="004C2CF6"/>
    <w:rsid w:val="004C4D6A"/>
    <w:rsid w:val="004C5113"/>
    <w:rsid w:val="004C5246"/>
    <w:rsid w:val="004C56B9"/>
    <w:rsid w:val="004C6346"/>
    <w:rsid w:val="004C69E9"/>
    <w:rsid w:val="004C7042"/>
    <w:rsid w:val="004D148B"/>
    <w:rsid w:val="004D14F6"/>
    <w:rsid w:val="004D1803"/>
    <w:rsid w:val="004D4979"/>
    <w:rsid w:val="004D5A40"/>
    <w:rsid w:val="004D650D"/>
    <w:rsid w:val="004D7079"/>
    <w:rsid w:val="004D739C"/>
    <w:rsid w:val="004E018F"/>
    <w:rsid w:val="004E0499"/>
    <w:rsid w:val="004E0CBD"/>
    <w:rsid w:val="004E26FA"/>
    <w:rsid w:val="004E2715"/>
    <w:rsid w:val="004E2E30"/>
    <w:rsid w:val="004E2EFE"/>
    <w:rsid w:val="004E3491"/>
    <w:rsid w:val="004E5242"/>
    <w:rsid w:val="004E5772"/>
    <w:rsid w:val="004E5B08"/>
    <w:rsid w:val="004E5B10"/>
    <w:rsid w:val="004E70B6"/>
    <w:rsid w:val="004E74AD"/>
    <w:rsid w:val="004E7B95"/>
    <w:rsid w:val="004E7E57"/>
    <w:rsid w:val="004F119F"/>
    <w:rsid w:val="004F2EAD"/>
    <w:rsid w:val="004F3984"/>
    <w:rsid w:val="004F3DBE"/>
    <w:rsid w:val="004F4A80"/>
    <w:rsid w:val="004F519B"/>
    <w:rsid w:val="004F5DA6"/>
    <w:rsid w:val="004F624A"/>
    <w:rsid w:val="00500047"/>
    <w:rsid w:val="00502105"/>
    <w:rsid w:val="00502B3E"/>
    <w:rsid w:val="0050308C"/>
    <w:rsid w:val="00504938"/>
    <w:rsid w:val="00506F2E"/>
    <w:rsid w:val="00507049"/>
    <w:rsid w:val="005110C7"/>
    <w:rsid w:val="00513793"/>
    <w:rsid w:val="00520044"/>
    <w:rsid w:val="00520998"/>
    <w:rsid w:val="005215E9"/>
    <w:rsid w:val="00521F56"/>
    <w:rsid w:val="0052243F"/>
    <w:rsid w:val="005229FA"/>
    <w:rsid w:val="00523FAB"/>
    <w:rsid w:val="00524CE6"/>
    <w:rsid w:val="00525E66"/>
    <w:rsid w:val="005274BA"/>
    <w:rsid w:val="0052773E"/>
    <w:rsid w:val="00527AF5"/>
    <w:rsid w:val="00527CC6"/>
    <w:rsid w:val="00530C25"/>
    <w:rsid w:val="0053205B"/>
    <w:rsid w:val="00533B34"/>
    <w:rsid w:val="00534C5F"/>
    <w:rsid w:val="00536E24"/>
    <w:rsid w:val="0053719D"/>
    <w:rsid w:val="00537306"/>
    <w:rsid w:val="00537D76"/>
    <w:rsid w:val="00543564"/>
    <w:rsid w:val="00544317"/>
    <w:rsid w:val="005449D0"/>
    <w:rsid w:val="0054519D"/>
    <w:rsid w:val="00550ACB"/>
    <w:rsid w:val="00550AE7"/>
    <w:rsid w:val="00550C19"/>
    <w:rsid w:val="005510C6"/>
    <w:rsid w:val="00551160"/>
    <w:rsid w:val="00551784"/>
    <w:rsid w:val="00552B5D"/>
    <w:rsid w:val="00553916"/>
    <w:rsid w:val="00553CF6"/>
    <w:rsid w:val="00553DFA"/>
    <w:rsid w:val="005555CE"/>
    <w:rsid w:val="00555D94"/>
    <w:rsid w:val="0055716B"/>
    <w:rsid w:val="00560423"/>
    <w:rsid w:val="0056048F"/>
    <w:rsid w:val="00560B91"/>
    <w:rsid w:val="0056505C"/>
    <w:rsid w:val="0056512C"/>
    <w:rsid w:val="00567E13"/>
    <w:rsid w:val="00570B90"/>
    <w:rsid w:val="00573170"/>
    <w:rsid w:val="005745A2"/>
    <w:rsid w:val="00574678"/>
    <w:rsid w:val="00574B08"/>
    <w:rsid w:val="0057628A"/>
    <w:rsid w:val="005762B5"/>
    <w:rsid w:val="00580DB2"/>
    <w:rsid w:val="005817A6"/>
    <w:rsid w:val="005824C6"/>
    <w:rsid w:val="00582E08"/>
    <w:rsid w:val="00583470"/>
    <w:rsid w:val="00583F54"/>
    <w:rsid w:val="00585089"/>
    <w:rsid w:val="005853E3"/>
    <w:rsid w:val="00585BA9"/>
    <w:rsid w:val="00585D00"/>
    <w:rsid w:val="00585FD3"/>
    <w:rsid w:val="005863E1"/>
    <w:rsid w:val="00587546"/>
    <w:rsid w:val="005876EB"/>
    <w:rsid w:val="00587B83"/>
    <w:rsid w:val="00590B90"/>
    <w:rsid w:val="005952EB"/>
    <w:rsid w:val="005961A7"/>
    <w:rsid w:val="005976E1"/>
    <w:rsid w:val="00597ECE"/>
    <w:rsid w:val="005A0A61"/>
    <w:rsid w:val="005A11AB"/>
    <w:rsid w:val="005A157A"/>
    <w:rsid w:val="005A18F0"/>
    <w:rsid w:val="005A22A1"/>
    <w:rsid w:val="005A2626"/>
    <w:rsid w:val="005A2C9F"/>
    <w:rsid w:val="005A2CCB"/>
    <w:rsid w:val="005A30BE"/>
    <w:rsid w:val="005A404D"/>
    <w:rsid w:val="005A4D9A"/>
    <w:rsid w:val="005A4FC9"/>
    <w:rsid w:val="005A539B"/>
    <w:rsid w:val="005A5443"/>
    <w:rsid w:val="005A5558"/>
    <w:rsid w:val="005A58D9"/>
    <w:rsid w:val="005A58E4"/>
    <w:rsid w:val="005B0A10"/>
    <w:rsid w:val="005B13FA"/>
    <w:rsid w:val="005B1F22"/>
    <w:rsid w:val="005B2178"/>
    <w:rsid w:val="005B26ED"/>
    <w:rsid w:val="005B309B"/>
    <w:rsid w:val="005B3D88"/>
    <w:rsid w:val="005B4A1B"/>
    <w:rsid w:val="005B4CBB"/>
    <w:rsid w:val="005B5A40"/>
    <w:rsid w:val="005B6C4C"/>
    <w:rsid w:val="005B7008"/>
    <w:rsid w:val="005B757A"/>
    <w:rsid w:val="005B792C"/>
    <w:rsid w:val="005B798E"/>
    <w:rsid w:val="005B7ACD"/>
    <w:rsid w:val="005C005E"/>
    <w:rsid w:val="005C0353"/>
    <w:rsid w:val="005C07DE"/>
    <w:rsid w:val="005C0E0E"/>
    <w:rsid w:val="005C1225"/>
    <w:rsid w:val="005C1459"/>
    <w:rsid w:val="005C18E0"/>
    <w:rsid w:val="005C1EF5"/>
    <w:rsid w:val="005C23C5"/>
    <w:rsid w:val="005C3890"/>
    <w:rsid w:val="005C3C3F"/>
    <w:rsid w:val="005C3CCB"/>
    <w:rsid w:val="005C4B40"/>
    <w:rsid w:val="005C4C8A"/>
    <w:rsid w:val="005C58EB"/>
    <w:rsid w:val="005C6167"/>
    <w:rsid w:val="005D14A1"/>
    <w:rsid w:val="005D1DF4"/>
    <w:rsid w:val="005D21BC"/>
    <w:rsid w:val="005D30B7"/>
    <w:rsid w:val="005D3527"/>
    <w:rsid w:val="005D4068"/>
    <w:rsid w:val="005D5044"/>
    <w:rsid w:val="005D5ABA"/>
    <w:rsid w:val="005D760C"/>
    <w:rsid w:val="005E0B7D"/>
    <w:rsid w:val="005E0F93"/>
    <w:rsid w:val="005E24AD"/>
    <w:rsid w:val="005E3E93"/>
    <w:rsid w:val="005E4763"/>
    <w:rsid w:val="005E4AC0"/>
    <w:rsid w:val="005E7147"/>
    <w:rsid w:val="005E7CAD"/>
    <w:rsid w:val="005E7EA9"/>
    <w:rsid w:val="005F11FD"/>
    <w:rsid w:val="005F1B7C"/>
    <w:rsid w:val="005F242A"/>
    <w:rsid w:val="005F3609"/>
    <w:rsid w:val="005F51B5"/>
    <w:rsid w:val="005F5BEC"/>
    <w:rsid w:val="005F5D64"/>
    <w:rsid w:val="005F69A0"/>
    <w:rsid w:val="005F79D4"/>
    <w:rsid w:val="005F7CE3"/>
    <w:rsid w:val="0060004F"/>
    <w:rsid w:val="00600E79"/>
    <w:rsid w:val="00601BDD"/>
    <w:rsid w:val="0060245C"/>
    <w:rsid w:val="0060697C"/>
    <w:rsid w:val="00607412"/>
    <w:rsid w:val="00607494"/>
    <w:rsid w:val="00610D59"/>
    <w:rsid w:val="00611BE3"/>
    <w:rsid w:val="006131B4"/>
    <w:rsid w:val="00615994"/>
    <w:rsid w:val="00615A22"/>
    <w:rsid w:val="00615BFC"/>
    <w:rsid w:val="0061605B"/>
    <w:rsid w:val="006168C1"/>
    <w:rsid w:val="00616E67"/>
    <w:rsid w:val="00617AFF"/>
    <w:rsid w:val="00622455"/>
    <w:rsid w:val="006224DE"/>
    <w:rsid w:val="00622AAF"/>
    <w:rsid w:val="00623789"/>
    <w:rsid w:val="00623A3D"/>
    <w:rsid w:val="006247CF"/>
    <w:rsid w:val="0062521C"/>
    <w:rsid w:val="00625D63"/>
    <w:rsid w:val="00625F0A"/>
    <w:rsid w:val="006264D3"/>
    <w:rsid w:val="00627D4D"/>
    <w:rsid w:val="006307BC"/>
    <w:rsid w:val="00630FE9"/>
    <w:rsid w:val="00631545"/>
    <w:rsid w:val="00632F51"/>
    <w:rsid w:val="00633DB8"/>
    <w:rsid w:val="006346E1"/>
    <w:rsid w:val="00634ABC"/>
    <w:rsid w:val="00635E17"/>
    <w:rsid w:val="00637444"/>
    <w:rsid w:val="00640247"/>
    <w:rsid w:val="0064072E"/>
    <w:rsid w:val="0064181F"/>
    <w:rsid w:val="00641869"/>
    <w:rsid w:val="00641DF5"/>
    <w:rsid w:val="00641FD4"/>
    <w:rsid w:val="00642313"/>
    <w:rsid w:val="00642ECA"/>
    <w:rsid w:val="00643A2C"/>
    <w:rsid w:val="00643AE9"/>
    <w:rsid w:val="006456C4"/>
    <w:rsid w:val="00646FB9"/>
    <w:rsid w:val="006553B5"/>
    <w:rsid w:val="00655584"/>
    <w:rsid w:val="0065666E"/>
    <w:rsid w:val="00656CA6"/>
    <w:rsid w:val="00656CB0"/>
    <w:rsid w:val="00657740"/>
    <w:rsid w:val="00657B9A"/>
    <w:rsid w:val="0066067D"/>
    <w:rsid w:val="0066068E"/>
    <w:rsid w:val="00660E85"/>
    <w:rsid w:val="0066156F"/>
    <w:rsid w:val="006626B9"/>
    <w:rsid w:val="00662E6B"/>
    <w:rsid w:val="00663B4A"/>
    <w:rsid w:val="00664CF2"/>
    <w:rsid w:val="0066515C"/>
    <w:rsid w:val="006656BB"/>
    <w:rsid w:val="0066603F"/>
    <w:rsid w:val="00666AC7"/>
    <w:rsid w:val="00667504"/>
    <w:rsid w:val="006675F5"/>
    <w:rsid w:val="006706F2"/>
    <w:rsid w:val="00670EA8"/>
    <w:rsid w:val="00671453"/>
    <w:rsid w:val="0067174A"/>
    <w:rsid w:val="00672F49"/>
    <w:rsid w:val="006734A4"/>
    <w:rsid w:val="00676CBD"/>
    <w:rsid w:val="00677F64"/>
    <w:rsid w:val="00682808"/>
    <w:rsid w:val="00682C1B"/>
    <w:rsid w:val="006845E2"/>
    <w:rsid w:val="00684B1D"/>
    <w:rsid w:val="00685959"/>
    <w:rsid w:val="0068660B"/>
    <w:rsid w:val="00690736"/>
    <w:rsid w:val="006919F8"/>
    <w:rsid w:val="0069249B"/>
    <w:rsid w:val="00693879"/>
    <w:rsid w:val="00693F56"/>
    <w:rsid w:val="006944E5"/>
    <w:rsid w:val="00694CA4"/>
    <w:rsid w:val="006951B7"/>
    <w:rsid w:val="00695B3A"/>
    <w:rsid w:val="006960A7"/>
    <w:rsid w:val="00696C5E"/>
    <w:rsid w:val="00696F13"/>
    <w:rsid w:val="00697AE1"/>
    <w:rsid w:val="00697D22"/>
    <w:rsid w:val="006A06FC"/>
    <w:rsid w:val="006A0952"/>
    <w:rsid w:val="006A0A3F"/>
    <w:rsid w:val="006A2212"/>
    <w:rsid w:val="006A264E"/>
    <w:rsid w:val="006A2BBD"/>
    <w:rsid w:val="006A2FF6"/>
    <w:rsid w:val="006A5C20"/>
    <w:rsid w:val="006B0B1F"/>
    <w:rsid w:val="006B0BB7"/>
    <w:rsid w:val="006B2F60"/>
    <w:rsid w:val="006B39A1"/>
    <w:rsid w:val="006B3D92"/>
    <w:rsid w:val="006B54B1"/>
    <w:rsid w:val="006B5CE7"/>
    <w:rsid w:val="006B5D26"/>
    <w:rsid w:val="006B5E06"/>
    <w:rsid w:val="006B7B33"/>
    <w:rsid w:val="006C0164"/>
    <w:rsid w:val="006C0508"/>
    <w:rsid w:val="006C06D8"/>
    <w:rsid w:val="006C0EE9"/>
    <w:rsid w:val="006C169D"/>
    <w:rsid w:val="006C200C"/>
    <w:rsid w:val="006C2D93"/>
    <w:rsid w:val="006C35BB"/>
    <w:rsid w:val="006C4C73"/>
    <w:rsid w:val="006C5047"/>
    <w:rsid w:val="006C6775"/>
    <w:rsid w:val="006C6FEC"/>
    <w:rsid w:val="006C7DB0"/>
    <w:rsid w:val="006C7DD8"/>
    <w:rsid w:val="006D14A3"/>
    <w:rsid w:val="006D19B9"/>
    <w:rsid w:val="006D1FDF"/>
    <w:rsid w:val="006D2300"/>
    <w:rsid w:val="006D30B4"/>
    <w:rsid w:val="006D31D0"/>
    <w:rsid w:val="006D4E26"/>
    <w:rsid w:val="006D503A"/>
    <w:rsid w:val="006D50BD"/>
    <w:rsid w:val="006D5C6F"/>
    <w:rsid w:val="006D5D90"/>
    <w:rsid w:val="006D6527"/>
    <w:rsid w:val="006D7917"/>
    <w:rsid w:val="006E0377"/>
    <w:rsid w:val="006E1280"/>
    <w:rsid w:val="006E2598"/>
    <w:rsid w:val="006E31A6"/>
    <w:rsid w:val="006E4CB1"/>
    <w:rsid w:val="006E5E8E"/>
    <w:rsid w:val="006E662B"/>
    <w:rsid w:val="006E6ABA"/>
    <w:rsid w:val="006E702E"/>
    <w:rsid w:val="006F0994"/>
    <w:rsid w:val="006F0D6A"/>
    <w:rsid w:val="006F23CC"/>
    <w:rsid w:val="006F2B31"/>
    <w:rsid w:val="006F324D"/>
    <w:rsid w:val="006F3B59"/>
    <w:rsid w:val="006F419A"/>
    <w:rsid w:val="006F4DE6"/>
    <w:rsid w:val="006F6BFD"/>
    <w:rsid w:val="006F7CE0"/>
    <w:rsid w:val="006F7E13"/>
    <w:rsid w:val="00700371"/>
    <w:rsid w:val="00700CB5"/>
    <w:rsid w:val="00701E39"/>
    <w:rsid w:val="0070228F"/>
    <w:rsid w:val="0070294D"/>
    <w:rsid w:val="00702AE6"/>
    <w:rsid w:val="00703017"/>
    <w:rsid w:val="007040E0"/>
    <w:rsid w:val="007050A8"/>
    <w:rsid w:val="00706D01"/>
    <w:rsid w:val="007112C1"/>
    <w:rsid w:val="007125FB"/>
    <w:rsid w:val="00712B4D"/>
    <w:rsid w:val="00712CF5"/>
    <w:rsid w:val="00715CD2"/>
    <w:rsid w:val="00716321"/>
    <w:rsid w:val="007171CA"/>
    <w:rsid w:val="00717282"/>
    <w:rsid w:val="00717B00"/>
    <w:rsid w:val="00721F9F"/>
    <w:rsid w:val="00723EE0"/>
    <w:rsid w:val="00724396"/>
    <w:rsid w:val="00724A1C"/>
    <w:rsid w:val="007264D9"/>
    <w:rsid w:val="0072737B"/>
    <w:rsid w:val="00732078"/>
    <w:rsid w:val="00733731"/>
    <w:rsid w:val="00733A41"/>
    <w:rsid w:val="00734C39"/>
    <w:rsid w:val="0073565F"/>
    <w:rsid w:val="0073607C"/>
    <w:rsid w:val="00736835"/>
    <w:rsid w:val="00736E49"/>
    <w:rsid w:val="0073703A"/>
    <w:rsid w:val="007371D8"/>
    <w:rsid w:val="00740AE3"/>
    <w:rsid w:val="007421CA"/>
    <w:rsid w:val="007442AC"/>
    <w:rsid w:val="00745681"/>
    <w:rsid w:val="00746125"/>
    <w:rsid w:val="007474E1"/>
    <w:rsid w:val="0074760D"/>
    <w:rsid w:val="00750311"/>
    <w:rsid w:val="0075124E"/>
    <w:rsid w:val="0075149D"/>
    <w:rsid w:val="0075249F"/>
    <w:rsid w:val="0075273E"/>
    <w:rsid w:val="007533AD"/>
    <w:rsid w:val="00753DAD"/>
    <w:rsid w:val="00754AE5"/>
    <w:rsid w:val="007553CB"/>
    <w:rsid w:val="007554D6"/>
    <w:rsid w:val="0075557C"/>
    <w:rsid w:val="007558BF"/>
    <w:rsid w:val="00755F02"/>
    <w:rsid w:val="0075693A"/>
    <w:rsid w:val="00757001"/>
    <w:rsid w:val="00757D2F"/>
    <w:rsid w:val="0076010C"/>
    <w:rsid w:val="007604C3"/>
    <w:rsid w:val="00760653"/>
    <w:rsid w:val="00761724"/>
    <w:rsid w:val="00761BFB"/>
    <w:rsid w:val="00762422"/>
    <w:rsid w:val="00762697"/>
    <w:rsid w:val="00762A11"/>
    <w:rsid w:val="0076436E"/>
    <w:rsid w:val="00765031"/>
    <w:rsid w:val="00765EC6"/>
    <w:rsid w:val="00765FDA"/>
    <w:rsid w:val="0076669E"/>
    <w:rsid w:val="00766CC4"/>
    <w:rsid w:val="00770D8C"/>
    <w:rsid w:val="00770F7B"/>
    <w:rsid w:val="007713E7"/>
    <w:rsid w:val="00772C75"/>
    <w:rsid w:val="00774EFD"/>
    <w:rsid w:val="00775FD9"/>
    <w:rsid w:val="0077642D"/>
    <w:rsid w:val="007774CE"/>
    <w:rsid w:val="0078114E"/>
    <w:rsid w:val="007817FF"/>
    <w:rsid w:val="00781B3D"/>
    <w:rsid w:val="007829A9"/>
    <w:rsid w:val="00782B00"/>
    <w:rsid w:val="00783EE0"/>
    <w:rsid w:val="00784263"/>
    <w:rsid w:val="0078540A"/>
    <w:rsid w:val="00785533"/>
    <w:rsid w:val="007857EC"/>
    <w:rsid w:val="007861C0"/>
    <w:rsid w:val="0078689A"/>
    <w:rsid w:val="00786D72"/>
    <w:rsid w:val="00787109"/>
    <w:rsid w:val="007876BB"/>
    <w:rsid w:val="00790910"/>
    <w:rsid w:val="007948E2"/>
    <w:rsid w:val="007951B0"/>
    <w:rsid w:val="00795344"/>
    <w:rsid w:val="007953CE"/>
    <w:rsid w:val="007963CD"/>
    <w:rsid w:val="00796794"/>
    <w:rsid w:val="007976F3"/>
    <w:rsid w:val="007A0172"/>
    <w:rsid w:val="007A0EF2"/>
    <w:rsid w:val="007A1265"/>
    <w:rsid w:val="007A2679"/>
    <w:rsid w:val="007A2C69"/>
    <w:rsid w:val="007A3903"/>
    <w:rsid w:val="007A4DF4"/>
    <w:rsid w:val="007A4E2C"/>
    <w:rsid w:val="007A5859"/>
    <w:rsid w:val="007A5D96"/>
    <w:rsid w:val="007A633F"/>
    <w:rsid w:val="007A6BEE"/>
    <w:rsid w:val="007A6CBA"/>
    <w:rsid w:val="007B03D5"/>
    <w:rsid w:val="007B2760"/>
    <w:rsid w:val="007B627E"/>
    <w:rsid w:val="007B6D54"/>
    <w:rsid w:val="007B6DE2"/>
    <w:rsid w:val="007B7927"/>
    <w:rsid w:val="007C0368"/>
    <w:rsid w:val="007C1261"/>
    <w:rsid w:val="007C2055"/>
    <w:rsid w:val="007C2702"/>
    <w:rsid w:val="007C4747"/>
    <w:rsid w:val="007C4D57"/>
    <w:rsid w:val="007C4F21"/>
    <w:rsid w:val="007C5349"/>
    <w:rsid w:val="007C5CBF"/>
    <w:rsid w:val="007C5DC9"/>
    <w:rsid w:val="007C5E20"/>
    <w:rsid w:val="007C629E"/>
    <w:rsid w:val="007D0070"/>
    <w:rsid w:val="007D2152"/>
    <w:rsid w:val="007D2E41"/>
    <w:rsid w:val="007D4131"/>
    <w:rsid w:val="007D43F4"/>
    <w:rsid w:val="007D5793"/>
    <w:rsid w:val="007D59F7"/>
    <w:rsid w:val="007E2246"/>
    <w:rsid w:val="007E2471"/>
    <w:rsid w:val="007E2CDF"/>
    <w:rsid w:val="007E31E2"/>
    <w:rsid w:val="007E34E4"/>
    <w:rsid w:val="007E42F8"/>
    <w:rsid w:val="007E4FEB"/>
    <w:rsid w:val="007E531B"/>
    <w:rsid w:val="007E5473"/>
    <w:rsid w:val="007E6A4D"/>
    <w:rsid w:val="007E6A52"/>
    <w:rsid w:val="007E7987"/>
    <w:rsid w:val="007E7CC2"/>
    <w:rsid w:val="007E7E22"/>
    <w:rsid w:val="007F035A"/>
    <w:rsid w:val="007F0B3C"/>
    <w:rsid w:val="007F0DED"/>
    <w:rsid w:val="007F0FC8"/>
    <w:rsid w:val="007F20D7"/>
    <w:rsid w:val="007F21DC"/>
    <w:rsid w:val="007F25F7"/>
    <w:rsid w:val="007F2AE0"/>
    <w:rsid w:val="007F4E78"/>
    <w:rsid w:val="007F60C1"/>
    <w:rsid w:val="007F6EDF"/>
    <w:rsid w:val="007F76D7"/>
    <w:rsid w:val="008002AD"/>
    <w:rsid w:val="0080048B"/>
    <w:rsid w:val="008010FF"/>
    <w:rsid w:val="008012AE"/>
    <w:rsid w:val="0080236E"/>
    <w:rsid w:val="00802742"/>
    <w:rsid w:val="00802D70"/>
    <w:rsid w:val="008033A3"/>
    <w:rsid w:val="00804240"/>
    <w:rsid w:val="008045BA"/>
    <w:rsid w:val="00807720"/>
    <w:rsid w:val="00807CF3"/>
    <w:rsid w:val="00810EA3"/>
    <w:rsid w:val="00811502"/>
    <w:rsid w:val="00813057"/>
    <w:rsid w:val="00813180"/>
    <w:rsid w:val="00815C4D"/>
    <w:rsid w:val="00815D85"/>
    <w:rsid w:val="00815EBD"/>
    <w:rsid w:val="00816A5A"/>
    <w:rsid w:val="0081702E"/>
    <w:rsid w:val="00817CE3"/>
    <w:rsid w:val="0082077C"/>
    <w:rsid w:val="00821814"/>
    <w:rsid w:val="00822011"/>
    <w:rsid w:val="00822AC8"/>
    <w:rsid w:val="008254C7"/>
    <w:rsid w:val="00825C46"/>
    <w:rsid w:val="008260D4"/>
    <w:rsid w:val="00826292"/>
    <w:rsid w:val="00827119"/>
    <w:rsid w:val="0083215C"/>
    <w:rsid w:val="0083271B"/>
    <w:rsid w:val="00833271"/>
    <w:rsid w:val="0083375E"/>
    <w:rsid w:val="00835D97"/>
    <w:rsid w:val="00837D2E"/>
    <w:rsid w:val="008413B5"/>
    <w:rsid w:val="00842761"/>
    <w:rsid w:val="00844C52"/>
    <w:rsid w:val="008465B9"/>
    <w:rsid w:val="00846F5D"/>
    <w:rsid w:val="0084735B"/>
    <w:rsid w:val="00847AB9"/>
    <w:rsid w:val="008511A6"/>
    <w:rsid w:val="0085293C"/>
    <w:rsid w:val="008529AF"/>
    <w:rsid w:val="0085336C"/>
    <w:rsid w:val="00853B42"/>
    <w:rsid w:val="00854117"/>
    <w:rsid w:val="00855239"/>
    <w:rsid w:val="00855A13"/>
    <w:rsid w:val="008565FE"/>
    <w:rsid w:val="008568A0"/>
    <w:rsid w:val="00861330"/>
    <w:rsid w:val="00861384"/>
    <w:rsid w:val="008630B7"/>
    <w:rsid w:val="0086384F"/>
    <w:rsid w:val="00864F27"/>
    <w:rsid w:val="0086518D"/>
    <w:rsid w:val="0086543B"/>
    <w:rsid w:val="008660FD"/>
    <w:rsid w:val="008667CF"/>
    <w:rsid w:val="0086700B"/>
    <w:rsid w:val="008703B6"/>
    <w:rsid w:val="0087097E"/>
    <w:rsid w:val="00871857"/>
    <w:rsid w:val="008725F1"/>
    <w:rsid w:val="00872E40"/>
    <w:rsid w:val="00873DAA"/>
    <w:rsid w:val="0087453F"/>
    <w:rsid w:val="008745B7"/>
    <w:rsid w:val="008750E7"/>
    <w:rsid w:val="00875F41"/>
    <w:rsid w:val="00876C17"/>
    <w:rsid w:val="0087797E"/>
    <w:rsid w:val="00877EF6"/>
    <w:rsid w:val="00880099"/>
    <w:rsid w:val="00880333"/>
    <w:rsid w:val="00883EBA"/>
    <w:rsid w:val="00883F49"/>
    <w:rsid w:val="00883F9A"/>
    <w:rsid w:val="008841CC"/>
    <w:rsid w:val="008845DF"/>
    <w:rsid w:val="0088555E"/>
    <w:rsid w:val="008869D5"/>
    <w:rsid w:val="008878F2"/>
    <w:rsid w:val="00887CAF"/>
    <w:rsid w:val="0089236F"/>
    <w:rsid w:val="00893A8E"/>
    <w:rsid w:val="008957ED"/>
    <w:rsid w:val="00895850"/>
    <w:rsid w:val="00895BC1"/>
    <w:rsid w:val="008970E9"/>
    <w:rsid w:val="008976C1"/>
    <w:rsid w:val="008A0CA0"/>
    <w:rsid w:val="008A344C"/>
    <w:rsid w:val="008A4332"/>
    <w:rsid w:val="008A4561"/>
    <w:rsid w:val="008A46BD"/>
    <w:rsid w:val="008A4CB8"/>
    <w:rsid w:val="008A58BC"/>
    <w:rsid w:val="008B059C"/>
    <w:rsid w:val="008B083F"/>
    <w:rsid w:val="008B3202"/>
    <w:rsid w:val="008B4CA4"/>
    <w:rsid w:val="008B4D5C"/>
    <w:rsid w:val="008B4E1C"/>
    <w:rsid w:val="008B5329"/>
    <w:rsid w:val="008B54D4"/>
    <w:rsid w:val="008B5D40"/>
    <w:rsid w:val="008B66E4"/>
    <w:rsid w:val="008C034E"/>
    <w:rsid w:val="008C0446"/>
    <w:rsid w:val="008C09E3"/>
    <w:rsid w:val="008C1025"/>
    <w:rsid w:val="008C10F6"/>
    <w:rsid w:val="008C12C1"/>
    <w:rsid w:val="008C1A76"/>
    <w:rsid w:val="008C3DB9"/>
    <w:rsid w:val="008C4173"/>
    <w:rsid w:val="008C4ABA"/>
    <w:rsid w:val="008C66F4"/>
    <w:rsid w:val="008D0DE9"/>
    <w:rsid w:val="008D10AE"/>
    <w:rsid w:val="008D181A"/>
    <w:rsid w:val="008D1E35"/>
    <w:rsid w:val="008D2633"/>
    <w:rsid w:val="008D298E"/>
    <w:rsid w:val="008D30F0"/>
    <w:rsid w:val="008D3284"/>
    <w:rsid w:val="008D336B"/>
    <w:rsid w:val="008D7071"/>
    <w:rsid w:val="008D73E3"/>
    <w:rsid w:val="008E1584"/>
    <w:rsid w:val="008E1859"/>
    <w:rsid w:val="008E63E9"/>
    <w:rsid w:val="008E6509"/>
    <w:rsid w:val="008F1E87"/>
    <w:rsid w:val="008F2B63"/>
    <w:rsid w:val="008F2E91"/>
    <w:rsid w:val="008F38EC"/>
    <w:rsid w:val="008F3A59"/>
    <w:rsid w:val="008F4B80"/>
    <w:rsid w:val="008F7574"/>
    <w:rsid w:val="008F7C8C"/>
    <w:rsid w:val="009000AB"/>
    <w:rsid w:val="009005FA"/>
    <w:rsid w:val="009006EE"/>
    <w:rsid w:val="00902884"/>
    <w:rsid w:val="00902CA2"/>
    <w:rsid w:val="00905A8A"/>
    <w:rsid w:val="009061C0"/>
    <w:rsid w:val="00906FDE"/>
    <w:rsid w:val="0090778C"/>
    <w:rsid w:val="009100BB"/>
    <w:rsid w:val="0091056E"/>
    <w:rsid w:val="00911D78"/>
    <w:rsid w:val="0091388B"/>
    <w:rsid w:val="009147EF"/>
    <w:rsid w:val="0091587E"/>
    <w:rsid w:val="00915ECC"/>
    <w:rsid w:val="00916592"/>
    <w:rsid w:val="009165D6"/>
    <w:rsid w:val="009167AD"/>
    <w:rsid w:val="00917274"/>
    <w:rsid w:val="00917A54"/>
    <w:rsid w:val="00917B77"/>
    <w:rsid w:val="00921033"/>
    <w:rsid w:val="0092238E"/>
    <w:rsid w:val="0092281E"/>
    <w:rsid w:val="009230BD"/>
    <w:rsid w:val="0092323D"/>
    <w:rsid w:val="00923A83"/>
    <w:rsid w:val="00924D0F"/>
    <w:rsid w:val="0092582F"/>
    <w:rsid w:val="009267BC"/>
    <w:rsid w:val="00927D64"/>
    <w:rsid w:val="00927E24"/>
    <w:rsid w:val="00932522"/>
    <w:rsid w:val="00932F61"/>
    <w:rsid w:val="009346E0"/>
    <w:rsid w:val="009348C4"/>
    <w:rsid w:val="00934BDD"/>
    <w:rsid w:val="009363DE"/>
    <w:rsid w:val="009413A4"/>
    <w:rsid w:val="0094462D"/>
    <w:rsid w:val="0094729D"/>
    <w:rsid w:val="00947581"/>
    <w:rsid w:val="00950790"/>
    <w:rsid w:val="00950C2F"/>
    <w:rsid w:val="00951B62"/>
    <w:rsid w:val="00951E32"/>
    <w:rsid w:val="009526BE"/>
    <w:rsid w:val="009533EB"/>
    <w:rsid w:val="009550EA"/>
    <w:rsid w:val="00955731"/>
    <w:rsid w:val="009567E2"/>
    <w:rsid w:val="00956BAF"/>
    <w:rsid w:val="00956CDE"/>
    <w:rsid w:val="009611F4"/>
    <w:rsid w:val="00961377"/>
    <w:rsid w:val="00961CF6"/>
    <w:rsid w:val="0096209E"/>
    <w:rsid w:val="00962F2E"/>
    <w:rsid w:val="00963E20"/>
    <w:rsid w:val="009649B4"/>
    <w:rsid w:val="009658C4"/>
    <w:rsid w:val="00965B27"/>
    <w:rsid w:val="00967D94"/>
    <w:rsid w:val="0097070E"/>
    <w:rsid w:val="0097075E"/>
    <w:rsid w:val="00971CD6"/>
    <w:rsid w:val="0097257B"/>
    <w:rsid w:val="009738F9"/>
    <w:rsid w:val="0097465D"/>
    <w:rsid w:val="00974C4C"/>
    <w:rsid w:val="00975D46"/>
    <w:rsid w:val="00976FDC"/>
    <w:rsid w:val="009770C3"/>
    <w:rsid w:val="009776AD"/>
    <w:rsid w:val="00980E2A"/>
    <w:rsid w:val="009827B1"/>
    <w:rsid w:val="00982C67"/>
    <w:rsid w:val="00983A5A"/>
    <w:rsid w:val="00984568"/>
    <w:rsid w:val="009864DF"/>
    <w:rsid w:val="0098716C"/>
    <w:rsid w:val="009877F4"/>
    <w:rsid w:val="00990592"/>
    <w:rsid w:val="00990815"/>
    <w:rsid w:val="00990937"/>
    <w:rsid w:val="0099127C"/>
    <w:rsid w:val="00991ED3"/>
    <w:rsid w:val="009922E9"/>
    <w:rsid w:val="009922F2"/>
    <w:rsid w:val="009965B6"/>
    <w:rsid w:val="00996668"/>
    <w:rsid w:val="00996F96"/>
    <w:rsid w:val="00997BD3"/>
    <w:rsid w:val="009A0C1A"/>
    <w:rsid w:val="009A13CA"/>
    <w:rsid w:val="009A27DC"/>
    <w:rsid w:val="009B09FC"/>
    <w:rsid w:val="009B104B"/>
    <w:rsid w:val="009B35A6"/>
    <w:rsid w:val="009B3BFF"/>
    <w:rsid w:val="009B54F1"/>
    <w:rsid w:val="009B56C8"/>
    <w:rsid w:val="009B799C"/>
    <w:rsid w:val="009B7CD4"/>
    <w:rsid w:val="009C02B1"/>
    <w:rsid w:val="009C06FD"/>
    <w:rsid w:val="009C0DC1"/>
    <w:rsid w:val="009C1DFA"/>
    <w:rsid w:val="009C5713"/>
    <w:rsid w:val="009D0452"/>
    <w:rsid w:val="009D0835"/>
    <w:rsid w:val="009D1B1F"/>
    <w:rsid w:val="009D3B92"/>
    <w:rsid w:val="009D3DC4"/>
    <w:rsid w:val="009D40D9"/>
    <w:rsid w:val="009D4464"/>
    <w:rsid w:val="009D4B0B"/>
    <w:rsid w:val="009D4FA8"/>
    <w:rsid w:val="009D7AF5"/>
    <w:rsid w:val="009E0346"/>
    <w:rsid w:val="009E0C05"/>
    <w:rsid w:val="009E1EBD"/>
    <w:rsid w:val="009E2128"/>
    <w:rsid w:val="009E3A91"/>
    <w:rsid w:val="009E45AB"/>
    <w:rsid w:val="009E690C"/>
    <w:rsid w:val="009E6B45"/>
    <w:rsid w:val="009E6E0B"/>
    <w:rsid w:val="009E75BE"/>
    <w:rsid w:val="009F0303"/>
    <w:rsid w:val="009F0CB2"/>
    <w:rsid w:val="009F107E"/>
    <w:rsid w:val="009F16A2"/>
    <w:rsid w:val="009F18B9"/>
    <w:rsid w:val="009F1E78"/>
    <w:rsid w:val="009F25B8"/>
    <w:rsid w:val="009F30CB"/>
    <w:rsid w:val="009F316C"/>
    <w:rsid w:val="009F5172"/>
    <w:rsid w:val="009F5527"/>
    <w:rsid w:val="009F587E"/>
    <w:rsid w:val="009F62B5"/>
    <w:rsid w:val="009F6B51"/>
    <w:rsid w:val="009F6E65"/>
    <w:rsid w:val="00A004A6"/>
    <w:rsid w:val="00A0056C"/>
    <w:rsid w:val="00A00D0A"/>
    <w:rsid w:val="00A010FC"/>
    <w:rsid w:val="00A01E51"/>
    <w:rsid w:val="00A01F92"/>
    <w:rsid w:val="00A02E04"/>
    <w:rsid w:val="00A02F00"/>
    <w:rsid w:val="00A032D9"/>
    <w:rsid w:val="00A03E4F"/>
    <w:rsid w:val="00A0451E"/>
    <w:rsid w:val="00A056C1"/>
    <w:rsid w:val="00A06EE6"/>
    <w:rsid w:val="00A10355"/>
    <w:rsid w:val="00A12650"/>
    <w:rsid w:val="00A14169"/>
    <w:rsid w:val="00A1488E"/>
    <w:rsid w:val="00A149AD"/>
    <w:rsid w:val="00A15381"/>
    <w:rsid w:val="00A155AC"/>
    <w:rsid w:val="00A17EDA"/>
    <w:rsid w:val="00A202A5"/>
    <w:rsid w:val="00A20382"/>
    <w:rsid w:val="00A20A81"/>
    <w:rsid w:val="00A20B91"/>
    <w:rsid w:val="00A20E62"/>
    <w:rsid w:val="00A21EDF"/>
    <w:rsid w:val="00A22195"/>
    <w:rsid w:val="00A22D87"/>
    <w:rsid w:val="00A2489C"/>
    <w:rsid w:val="00A24D0B"/>
    <w:rsid w:val="00A257D7"/>
    <w:rsid w:val="00A25AD0"/>
    <w:rsid w:val="00A27F60"/>
    <w:rsid w:val="00A3060D"/>
    <w:rsid w:val="00A31F25"/>
    <w:rsid w:val="00A3264D"/>
    <w:rsid w:val="00A34135"/>
    <w:rsid w:val="00A369F9"/>
    <w:rsid w:val="00A3739A"/>
    <w:rsid w:val="00A406C3"/>
    <w:rsid w:val="00A41CEA"/>
    <w:rsid w:val="00A42808"/>
    <w:rsid w:val="00A42D4C"/>
    <w:rsid w:val="00A43213"/>
    <w:rsid w:val="00A434D1"/>
    <w:rsid w:val="00A45001"/>
    <w:rsid w:val="00A4507B"/>
    <w:rsid w:val="00A4595B"/>
    <w:rsid w:val="00A46470"/>
    <w:rsid w:val="00A50E88"/>
    <w:rsid w:val="00A51629"/>
    <w:rsid w:val="00A523CD"/>
    <w:rsid w:val="00A529A4"/>
    <w:rsid w:val="00A53B08"/>
    <w:rsid w:val="00A5403C"/>
    <w:rsid w:val="00A554D2"/>
    <w:rsid w:val="00A55F54"/>
    <w:rsid w:val="00A562C7"/>
    <w:rsid w:val="00A56E15"/>
    <w:rsid w:val="00A60CC4"/>
    <w:rsid w:val="00A61345"/>
    <w:rsid w:val="00A61755"/>
    <w:rsid w:val="00A6296B"/>
    <w:rsid w:val="00A6335D"/>
    <w:rsid w:val="00A6347B"/>
    <w:rsid w:val="00A63E6B"/>
    <w:rsid w:val="00A648C0"/>
    <w:rsid w:val="00A65CB9"/>
    <w:rsid w:val="00A66BDD"/>
    <w:rsid w:val="00A6750D"/>
    <w:rsid w:val="00A67853"/>
    <w:rsid w:val="00A707FA"/>
    <w:rsid w:val="00A71A5B"/>
    <w:rsid w:val="00A73876"/>
    <w:rsid w:val="00A74DA8"/>
    <w:rsid w:val="00A7527D"/>
    <w:rsid w:val="00A753CE"/>
    <w:rsid w:val="00A75E6C"/>
    <w:rsid w:val="00A76D91"/>
    <w:rsid w:val="00A773D5"/>
    <w:rsid w:val="00A77BFA"/>
    <w:rsid w:val="00A805D3"/>
    <w:rsid w:val="00A805FA"/>
    <w:rsid w:val="00A809D1"/>
    <w:rsid w:val="00A83062"/>
    <w:rsid w:val="00A84151"/>
    <w:rsid w:val="00A84495"/>
    <w:rsid w:val="00A84945"/>
    <w:rsid w:val="00A86408"/>
    <w:rsid w:val="00A86543"/>
    <w:rsid w:val="00A87099"/>
    <w:rsid w:val="00A87520"/>
    <w:rsid w:val="00A90B15"/>
    <w:rsid w:val="00A90D86"/>
    <w:rsid w:val="00A91EA2"/>
    <w:rsid w:val="00A9288A"/>
    <w:rsid w:val="00A9294A"/>
    <w:rsid w:val="00A93DB5"/>
    <w:rsid w:val="00A95D7C"/>
    <w:rsid w:val="00A96424"/>
    <w:rsid w:val="00A9729D"/>
    <w:rsid w:val="00A97B69"/>
    <w:rsid w:val="00AA0294"/>
    <w:rsid w:val="00AA1F16"/>
    <w:rsid w:val="00AA3D97"/>
    <w:rsid w:val="00AA50AA"/>
    <w:rsid w:val="00AA6125"/>
    <w:rsid w:val="00AA637C"/>
    <w:rsid w:val="00AA77CB"/>
    <w:rsid w:val="00AB002D"/>
    <w:rsid w:val="00AB00A5"/>
    <w:rsid w:val="00AB1750"/>
    <w:rsid w:val="00AB357B"/>
    <w:rsid w:val="00AB4FE6"/>
    <w:rsid w:val="00AB52B9"/>
    <w:rsid w:val="00AB5365"/>
    <w:rsid w:val="00AB5FE0"/>
    <w:rsid w:val="00AB62C1"/>
    <w:rsid w:val="00AB6C52"/>
    <w:rsid w:val="00AB6F3F"/>
    <w:rsid w:val="00AB774D"/>
    <w:rsid w:val="00AC00E7"/>
    <w:rsid w:val="00AC1A18"/>
    <w:rsid w:val="00AC2AB1"/>
    <w:rsid w:val="00AC2B09"/>
    <w:rsid w:val="00AC3E1B"/>
    <w:rsid w:val="00AC4341"/>
    <w:rsid w:val="00AC4E39"/>
    <w:rsid w:val="00AC56A7"/>
    <w:rsid w:val="00AC7AF4"/>
    <w:rsid w:val="00AD2CC5"/>
    <w:rsid w:val="00AD3083"/>
    <w:rsid w:val="00AD361E"/>
    <w:rsid w:val="00AD3FC4"/>
    <w:rsid w:val="00AD57D1"/>
    <w:rsid w:val="00AD686A"/>
    <w:rsid w:val="00AD74C3"/>
    <w:rsid w:val="00AD7A99"/>
    <w:rsid w:val="00AE0EBE"/>
    <w:rsid w:val="00AE119B"/>
    <w:rsid w:val="00AE17CC"/>
    <w:rsid w:val="00AE18CC"/>
    <w:rsid w:val="00AE2BB0"/>
    <w:rsid w:val="00AE2E08"/>
    <w:rsid w:val="00AE31CB"/>
    <w:rsid w:val="00AE3211"/>
    <w:rsid w:val="00AE4149"/>
    <w:rsid w:val="00AE4D05"/>
    <w:rsid w:val="00AE5431"/>
    <w:rsid w:val="00AE732B"/>
    <w:rsid w:val="00AF05AF"/>
    <w:rsid w:val="00AF0CF6"/>
    <w:rsid w:val="00AF1018"/>
    <w:rsid w:val="00AF12F8"/>
    <w:rsid w:val="00AF15DC"/>
    <w:rsid w:val="00AF2FBC"/>
    <w:rsid w:val="00AF3617"/>
    <w:rsid w:val="00AF36DA"/>
    <w:rsid w:val="00AF3948"/>
    <w:rsid w:val="00AF3B75"/>
    <w:rsid w:val="00AF3BC1"/>
    <w:rsid w:val="00AF471D"/>
    <w:rsid w:val="00AF56A5"/>
    <w:rsid w:val="00AF5A3E"/>
    <w:rsid w:val="00AF6D45"/>
    <w:rsid w:val="00B00E83"/>
    <w:rsid w:val="00B01C0F"/>
    <w:rsid w:val="00B02ED2"/>
    <w:rsid w:val="00B036A4"/>
    <w:rsid w:val="00B05009"/>
    <w:rsid w:val="00B06A16"/>
    <w:rsid w:val="00B06CD4"/>
    <w:rsid w:val="00B07A2F"/>
    <w:rsid w:val="00B1018D"/>
    <w:rsid w:val="00B11040"/>
    <w:rsid w:val="00B11653"/>
    <w:rsid w:val="00B1172C"/>
    <w:rsid w:val="00B16043"/>
    <w:rsid w:val="00B204DF"/>
    <w:rsid w:val="00B20951"/>
    <w:rsid w:val="00B22214"/>
    <w:rsid w:val="00B23222"/>
    <w:rsid w:val="00B23864"/>
    <w:rsid w:val="00B2442F"/>
    <w:rsid w:val="00B2450D"/>
    <w:rsid w:val="00B2472D"/>
    <w:rsid w:val="00B253FF"/>
    <w:rsid w:val="00B25A72"/>
    <w:rsid w:val="00B25C0C"/>
    <w:rsid w:val="00B25F6A"/>
    <w:rsid w:val="00B2630B"/>
    <w:rsid w:val="00B2663F"/>
    <w:rsid w:val="00B2732D"/>
    <w:rsid w:val="00B27C0F"/>
    <w:rsid w:val="00B27D09"/>
    <w:rsid w:val="00B27E81"/>
    <w:rsid w:val="00B30A92"/>
    <w:rsid w:val="00B33784"/>
    <w:rsid w:val="00B33C8D"/>
    <w:rsid w:val="00B33F29"/>
    <w:rsid w:val="00B3486E"/>
    <w:rsid w:val="00B348C1"/>
    <w:rsid w:val="00B35011"/>
    <w:rsid w:val="00B35E4F"/>
    <w:rsid w:val="00B37803"/>
    <w:rsid w:val="00B37A3D"/>
    <w:rsid w:val="00B37BDE"/>
    <w:rsid w:val="00B37D4C"/>
    <w:rsid w:val="00B40F1D"/>
    <w:rsid w:val="00B417B5"/>
    <w:rsid w:val="00B45E12"/>
    <w:rsid w:val="00B472F2"/>
    <w:rsid w:val="00B47A7E"/>
    <w:rsid w:val="00B50242"/>
    <w:rsid w:val="00B56F81"/>
    <w:rsid w:val="00B571FF"/>
    <w:rsid w:val="00B61E0C"/>
    <w:rsid w:val="00B62B8D"/>
    <w:rsid w:val="00B62D12"/>
    <w:rsid w:val="00B63B09"/>
    <w:rsid w:val="00B64741"/>
    <w:rsid w:val="00B64EED"/>
    <w:rsid w:val="00B65F04"/>
    <w:rsid w:val="00B669AC"/>
    <w:rsid w:val="00B67124"/>
    <w:rsid w:val="00B67B38"/>
    <w:rsid w:val="00B67BC6"/>
    <w:rsid w:val="00B701D6"/>
    <w:rsid w:val="00B7051B"/>
    <w:rsid w:val="00B738A3"/>
    <w:rsid w:val="00B765FB"/>
    <w:rsid w:val="00B7663E"/>
    <w:rsid w:val="00B805BD"/>
    <w:rsid w:val="00B82B66"/>
    <w:rsid w:val="00B833ED"/>
    <w:rsid w:val="00B84A34"/>
    <w:rsid w:val="00B861AC"/>
    <w:rsid w:val="00B86E20"/>
    <w:rsid w:val="00B875D1"/>
    <w:rsid w:val="00B908AC"/>
    <w:rsid w:val="00B9101B"/>
    <w:rsid w:val="00B91620"/>
    <w:rsid w:val="00B92670"/>
    <w:rsid w:val="00B92CC8"/>
    <w:rsid w:val="00B9301D"/>
    <w:rsid w:val="00B937E3"/>
    <w:rsid w:val="00B94542"/>
    <w:rsid w:val="00B94B8E"/>
    <w:rsid w:val="00B94C55"/>
    <w:rsid w:val="00B973EF"/>
    <w:rsid w:val="00B97F51"/>
    <w:rsid w:val="00BA06B2"/>
    <w:rsid w:val="00BA0CA2"/>
    <w:rsid w:val="00BA1A46"/>
    <w:rsid w:val="00BA4345"/>
    <w:rsid w:val="00BA52F8"/>
    <w:rsid w:val="00BA5991"/>
    <w:rsid w:val="00BA71BA"/>
    <w:rsid w:val="00BA7248"/>
    <w:rsid w:val="00BB06E6"/>
    <w:rsid w:val="00BB154D"/>
    <w:rsid w:val="00BB242C"/>
    <w:rsid w:val="00BB3A34"/>
    <w:rsid w:val="00BB3ECD"/>
    <w:rsid w:val="00BB3F4E"/>
    <w:rsid w:val="00BB7149"/>
    <w:rsid w:val="00BB7404"/>
    <w:rsid w:val="00BB7E17"/>
    <w:rsid w:val="00BC0CFA"/>
    <w:rsid w:val="00BC2105"/>
    <w:rsid w:val="00BC2454"/>
    <w:rsid w:val="00BC49B9"/>
    <w:rsid w:val="00BC6029"/>
    <w:rsid w:val="00BC6F36"/>
    <w:rsid w:val="00BC74D6"/>
    <w:rsid w:val="00BD07ED"/>
    <w:rsid w:val="00BD0F70"/>
    <w:rsid w:val="00BD141D"/>
    <w:rsid w:val="00BD23BB"/>
    <w:rsid w:val="00BD2B6A"/>
    <w:rsid w:val="00BD397D"/>
    <w:rsid w:val="00BD4EDD"/>
    <w:rsid w:val="00BD7D3D"/>
    <w:rsid w:val="00BE0509"/>
    <w:rsid w:val="00BE061D"/>
    <w:rsid w:val="00BE0AC0"/>
    <w:rsid w:val="00BE139F"/>
    <w:rsid w:val="00BE16AF"/>
    <w:rsid w:val="00BE4253"/>
    <w:rsid w:val="00BE4A28"/>
    <w:rsid w:val="00BE4B86"/>
    <w:rsid w:val="00BE4BDC"/>
    <w:rsid w:val="00BE5203"/>
    <w:rsid w:val="00BE6582"/>
    <w:rsid w:val="00BE65F7"/>
    <w:rsid w:val="00BE6764"/>
    <w:rsid w:val="00BE6D1D"/>
    <w:rsid w:val="00BE745A"/>
    <w:rsid w:val="00BE778E"/>
    <w:rsid w:val="00BE7791"/>
    <w:rsid w:val="00BF1719"/>
    <w:rsid w:val="00BF2188"/>
    <w:rsid w:val="00BF2785"/>
    <w:rsid w:val="00BF3B76"/>
    <w:rsid w:val="00BF3BBE"/>
    <w:rsid w:val="00BF3E7E"/>
    <w:rsid w:val="00BF5623"/>
    <w:rsid w:val="00BF5665"/>
    <w:rsid w:val="00BF6904"/>
    <w:rsid w:val="00BF6C2A"/>
    <w:rsid w:val="00C00F20"/>
    <w:rsid w:val="00C0205F"/>
    <w:rsid w:val="00C03649"/>
    <w:rsid w:val="00C03EFD"/>
    <w:rsid w:val="00C041CF"/>
    <w:rsid w:val="00C04220"/>
    <w:rsid w:val="00C04296"/>
    <w:rsid w:val="00C048D1"/>
    <w:rsid w:val="00C057DD"/>
    <w:rsid w:val="00C10CFA"/>
    <w:rsid w:val="00C111C9"/>
    <w:rsid w:val="00C113CD"/>
    <w:rsid w:val="00C1178E"/>
    <w:rsid w:val="00C119CC"/>
    <w:rsid w:val="00C130B7"/>
    <w:rsid w:val="00C13100"/>
    <w:rsid w:val="00C13219"/>
    <w:rsid w:val="00C146A2"/>
    <w:rsid w:val="00C15246"/>
    <w:rsid w:val="00C16E82"/>
    <w:rsid w:val="00C172AC"/>
    <w:rsid w:val="00C21A59"/>
    <w:rsid w:val="00C228D8"/>
    <w:rsid w:val="00C2294C"/>
    <w:rsid w:val="00C23160"/>
    <w:rsid w:val="00C231E3"/>
    <w:rsid w:val="00C23CA8"/>
    <w:rsid w:val="00C249DF"/>
    <w:rsid w:val="00C25F49"/>
    <w:rsid w:val="00C26220"/>
    <w:rsid w:val="00C2649A"/>
    <w:rsid w:val="00C26530"/>
    <w:rsid w:val="00C26C03"/>
    <w:rsid w:val="00C26DF4"/>
    <w:rsid w:val="00C27FD6"/>
    <w:rsid w:val="00C300B7"/>
    <w:rsid w:val="00C306DC"/>
    <w:rsid w:val="00C31DD7"/>
    <w:rsid w:val="00C32C28"/>
    <w:rsid w:val="00C33075"/>
    <w:rsid w:val="00C33915"/>
    <w:rsid w:val="00C33944"/>
    <w:rsid w:val="00C34527"/>
    <w:rsid w:val="00C3623C"/>
    <w:rsid w:val="00C364E9"/>
    <w:rsid w:val="00C37E66"/>
    <w:rsid w:val="00C403AF"/>
    <w:rsid w:val="00C40694"/>
    <w:rsid w:val="00C40BE9"/>
    <w:rsid w:val="00C430CF"/>
    <w:rsid w:val="00C4442B"/>
    <w:rsid w:val="00C46010"/>
    <w:rsid w:val="00C4617B"/>
    <w:rsid w:val="00C472B0"/>
    <w:rsid w:val="00C47A97"/>
    <w:rsid w:val="00C51550"/>
    <w:rsid w:val="00C52137"/>
    <w:rsid w:val="00C5286E"/>
    <w:rsid w:val="00C53569"/>
    <w:rsid w:val="00C55FEE"/>
    <w:rsid w:val="00C600AA"/>
    <w:rsid w:val="00C60ADA"/>
    <w:rsid w:val="00C6199C"/>
    <w:rsid w:val="00C629D0"/>
    <w:rsid w:val="00C62F3C"/>
    <w:rsid w:val="00C639EF"/>
    <w:rsid w:val="00C63EF8"/>
    <w:rsid w:val="00C65496"/>
    <w:rsid w:val="00C65804"/>
    <w:rsid w:val="00C65EC7"/>
    <w:rsid w:val="00C66702"/>
    <w:rsid w:val="00C66E14"/>
    <w:rsid w:val="00C678F0"/>
    <w:rsid w:val="00C71E84"/>
    <w:rsid w:val="00C7221E"/>
    <w:rsid w:val="00C74ABD"/>
    <w:rsid w:val="00C75270"/>
    <w:rsid w:val="00C75769"/>
    <w:rsid w:val="00C75806"/>
    <w:rsid w:val="00C75CC9"/>
    <w:rsid w:val="00C75D63"/>
    <w:rsid w:val="00C761BB"/>
    <w:rsid w:val="00C76472"/>
    <w:rsid w:val="00C7706E"/>
    <w:rsid w:val="00C77BE5"/>
    <w:rsid w:val="00C80773"/>
    <w:rsid w:val="00C8084B"/>
    <w:rsid w:val="00C80E54"/>
    <w:rsid w:val="00C82C25"/>
    <w:rsid w:val="00C84086"/>
    <w:rsid w:val="00C85369"/>
    <w:rsid w:val="00C859B3"/>
    <w:rsid w:val="00C85D74"/>
    <w:rsid w:val="00C87B61"/>
    <w:rsid w:val="00C90409"/>
    <w:rsid w:val="00C90C48"/>
    <w:rsid w:val="00C91080"/>
    <w:rsid w:val="00C91282"/>
    <w:rsid w:val="00C919E7"/>
    <w:rsid w:val="00C91CB0"/>
    <w:rsid w:val="00C93031"/>
    <w:rsid w:val="00C933B4"/>
    <w:rsid w:val="00C9661D"/>
    <w:rsid w:val="00C96BC6"/>
    <w:rsid w:val="00C97B26"/>
    <w:rsid w:val="00CA144C"/>
    <w:rsid w:val="00CA1ACD"/>
    <w:rsid w:val="00CA2B5D"/>
    <w:rsid w:val="00CA2D74"/>
    <w:rsid w:val="00CA5D31"/>
    <w:rsid w:val="00CB0248"/>
    <w:rsid w:val="00CB17B6"/>
    <w:rsid w:val="00CB2493"/>
    <w:rsid w:val="00CB381F"/>
    <w:rsid w:val="00CB3983"/>
    <w:rsid w:val="00CB3C46"/>
    <w:rsid w:val="00CB3D8F"/>
    <w:rsid w:val="00CB4F5F"/>
    <w:rsid w:val="00CB6961"/>
    <w:rsid w:val="00CC0920"/>
    <w:rsid w:val="00CC0F58"/>
    <w:rsid w:val="00CC1966"/>
    <w:rsid w:val="00CC34C5"/>
    <w:rsid w:val="00CC36C2"/>
    <w:rsid w:val="00CC3953"/>
    <w:rsid w:val="00CC4ECF"/>
    <w:rsid w:val="00CC6A85"/>
    <w:rsid w:val="00CD0FD3"/>
    <w:rsid w:val="00CD1417"/>
    <w:rsid w:val="00CD16E7"/>
    <w:rsid w:val="00CD19B9"/>
    <w:rsid w:val="00CD3366"/>
    <w:rsid w:val="00CD339F"/>
    <w:rsid w:val="00CD343F"/>
    <w:rsid w:val="00CD3F52"/>
    <w:rsid w:val="00CD4352"/>
    <w:rsid w:val="00CD5490"/>
    <w:rsid w:val="00CD5ADF"/>
    <w:rsid w:val="00CD6294"/>
    <w:rsid w:val="00CD7D9E"/>
    <w:rsid w:val="00CE1395"/>
    <w:rsid w:val="00CE2697"/>
    <w:rsid w:val="00CE279F"/>
    <w:rsid w:val="00CE2DCC"/>
    <w:rsid w:val="00CE3B8A"/>
    <w:rsid w:val="00CE3D5B"/>
    <w:rsid w:val="00CE4DCC"/>
    <w:rsid w:val="00CE4E93"/>
    <w:rsid w:val="00CE54AA"/>
    <w:rsid w:val="00CE59BA"/>
    <w:rsid w:val="00CE65FD"/>
    <w:rsid w:val="00CE738B"/>
    <w:rsid w:val="00CE7A01"/>
    <w:rsid w:val="00CE7B55"/>
    <w:rsid w:val="00CF08F2"/>
    <w:rsid w:val="00CF1713"/>
    <w:rsid w:val="00CF179C"/>
    <w:rsid w:val="00CF1F94"/>
    <w:rsid w:val="00CF20F4"/>
    <w:rsid w:val="00CF2D4A"/>
    <w:rsid w:val="00CF32D0"/>
    <w:rsid w:val="00CF3896"/>
    <w:rsid w:val="00CF585C"/>
    <w:rsid w:val="00CF58F9"/>
    <w:rsid w:val="00CF6A9B"/>
    <w:rsid w:val="00D01B3E"/>
    <w:rsid w:val="00D04C38"/>
    <w:rsid w:val="00D056D6"/>
    <w:rsid w:val="00D05B81"/>
    <w:rsid w:val="00D063D1"/>
    <w:rsid w:val="00D118AC"/>
    <w:rsid w:val="00D12BB9"/>
    <w:rsid w:val="00D13B24"/>
    <w:rsid w:val="00D1423E"/>
    <w:rsid w:val="00D160FE"/>
    <w:rsid w:val="00D164DF"/>
    <w:rsid w:val="00D1679E"/>
    <w:rsid w:val="00D173F0"/>
    <w:rsid w:val="00D200C4"/>
    <w:rsid w:val="00D204DF"/>
    <w:rsid w:val="00D21C3B"/>
    <w:rsid w:val="00D222D0"/>
    <w:rsid w:val="00D22375"/>
    <w:rsid w:val="00D22BF1"/>
    <w:rsid w:val="00D24C8C"/>
    <w:rsid w:val="00D25014"/>
    <w:rsid w:val="00D262C7"/>
    <w:rsid w:val="00D273CD"/>
    <w:rsid w:val="00D318AD"/>
    <w:rsid w:val="00D31F10"/>
    <w:rsid w:val="00D33B93"/>
    <w:rsid w:val="00D3477F"/>
    <w:rsid w:val="00D3633B"/>
    <w:rsid w:val="00D36F62"/>
    <w:rsid w:val="00D379F1"/>
    <w:rsid w:val="00D4097A"/>
    <w:rsid w:val="00D4189C"/>
    <w:rsid w:val="00D418B4"/>
    <w:rsid w:val="00D41E57"/>
    <w:rsid w:val="00D43924"/>
    <w:rsid w:val="00D444B7"/>
    <w:rsid w:val="00D4488D"/>
    <w:rsid w:val="00D44BD2"/>
    <w:rsid w:val="00D44D99"/>
    <w:rsid w:val="00D45080"/>
    <w:rsid w:val="00D46098"/>
    <w:rsid w:val="00D468EA"/>
    <w:rsid w:val="00D4784D"/>
    <w:rsid w:val="00D47905"/>
    <w:rsid w:val="00D50BDD"/>
    <w:rsid w:val="00D51CC3"/>
    <w:rsid w:val="00D52075"/>
    <w:rsid w:val="00D52CA1"/>
    <w:rsid w:val="00D53749"/>
    <w:rsid w:val="00D537F7"/>
    <w:rsid w:val="00D53C60"/>
    <w:rsid w:val="00D53EDB"/>
    <w:rsid w:val="00D54206"/>
    <w:rsid w:val="00D54956"/>
    <w:rsid w:val="00D54B32"/>
    <w:rsid w:val="00D54E1B"/>
    <w:rsid w:val="00D55B62"/>
    <w:rsid w:val="00D5684B"/>
    <w:rsid w:val="00D57B27"/>
    <w:rsid w:val="00D63A87"/>
    <w:rsid w:val="00D63D2E"/>
    <w:rsid w:val="00D647E0"/>
    <w:rsid w:val="00D669EA"/>
    <w:rsid w:val="00D66C91"/>
    <w:rsid w:val="00D678AC"/>
    <w:rsid w:val="00D67D3B"/>
    <w:rsid w:val="00D67D8E"/>
    <w:rsid w:val="00D70B99"/>
    <w:rsid w:val="00D71117"/>
    <w:rsid w:val="00D71822"/>
    <w:rsid w:val="00D7197C"/>
    <w:rsid w:val="00D71A4B"/>
    <w:rsid w:val="00D7324F"/>
    <w:rsid w:val="00D742FA"/>
    <w:rsid w:val="00D74700"/>
    <w:rsid w:val="00D7735C"/>
    <w:rsid w:val="00D77871"/>
    <w:rsid w:val="00D8074E"/>
    <w:rsid w:val="00D811B8"/>
    <w:rsid w:val="00D818CC"/>
    <w:rsid w:val="00D8469A"/>
    <w:rsid w:val="00D847C6"/>
    <w:rsid w:val="00D863D3"/>
    <w:rsid w:val="00D864A5"/>
    <w:rsid w:val="00D869CA"/>
    <w:rsid w:val="00D86E70"/>
    <w:rsid w:val="00D87C2F"/>
    <w:rsid w:val="00D9004E"/>
    <w:rsid w:val="00D900B9"/>
    <w:rsid w:val="00D905B7"/>
    <w:rsid w:val="00D909AA"/>
    <w:rsid w:val="00D910B8"/>
    <w:rsid w:val="00D921CE"/>
    <w:rsid w:val="00D92BAE"/>
    <w:rsid w:val="00D92FDB"/>
    <w:rsid w:val="00D93598"/>
    <w:rsid w:val="00D9479F"/>
    <w:rsid w:val="00D960CD"/>
    <w:rsid w:val="00D96FCE"/>
    <w:rsid w:val="00D9760C"/>
    <w:rsid w:val="00DA1A0E"/>
    <w:rsid w:val="00DA1B8B"/>
    <w:rsid w:val="00DA26D5"/>
    <w:rsid w:val="00DA3BAE"/>
    <w:rsid w:val="00DA3C07"/>
    <w:rsid w:val="00DA4317"/>
    <w:rsid w:val="00DA45BA"/>
    <w:rsid w:val="00DA53DD"/>
    <w:rsid w:val="00DA6827"/>
    <w:rsid w:val="00DA7833"/>
    <w:rsid w:val="00DB221D"/>
    <w:rsid w:val="00DB25BB"/>
    <w:rsid w:val="00DB3854"/>
    <w:rsid w:val="00DB3B59"/>
    <w:rsid w:val="00DB4BAE"/>
    <w:rsid w:val="00DB52F4"/>
    <w:rsid w:val="00DB56B4"/>
    <w:rsid w:val="00DB5706"/>
    <w:rsid w:val="00DB6F6F"/>
    <w:rsid w:val="00DB7558"/>
    <w:rsid w:val="00DB793F"/>
    <w:rsid w:val="00DB7B25"/>
    <w:rsid w:val="00DC09F3"/>
    <w:rsid w:val="00DC1C2E"/>
    <w:rsid w:val="00DC1CB6"/>
    <w:rsid w:val="00DC1FB0"/>
    <w:rsid w:val="00DC2392"/>
    <w:rsid w:val="00DC2A83"/>
    <w:rsid w:val="00DC2F9F"/>
    <w:rsid w:val="00DC2FDB"/>
    <w:rsid w:val="00DC4222"/>
    <w:rsid w:val="00DC4D64"/>
    <w:rsid w:val="00DC5462"/>
    <w:rsid w:val="00DC55E8"/>
    <w:rsid w:val="00DC57ED"/>
    <w:rsid w:val="00DC7152"/>
    <w:rsid w:val="00DC740E"/>
    <w:rsid w:val="00DC75D3"/>
    <w:rsid w:val="00DD0F27"/>
    <w:rsid w:val="00DD107F"/>
    <w:rsid w:val="00DD266D"/>
    <w:rsid w:val="00DD3DC1"/>
    <w:rsid w:val="00DD5084"/>
    <w:rsid w:val="00DD524F"/>
    <w:rsid w:val="00DD634F"/>
    <w:rsid w:val="00DE072E"/>
    <w:rsid w:val="00DE0CCF"/>
    <w:rsid w:val="00DE0EC9"/>
    <w:rsid w:val="00DE24E5"/>
    <w:rsid w:val="00DE2658"/>
    <w:rsid w:val="00DE4507"/>
    <w:rsid w:val="00DE5DAD"/>
    <w:rsid w:val="00DE6806"/>
    <w:rsid w:val="00DE7A84"/>
    <w:rsid w:val="00DF0CDB"/>
    <w:rsid w:val="00DF137D"/>
    <w:rsid w:val="00DF3B38"/>
    <w:rsid w:val="00DF491D"/>
    <w:rsid w:val="00DF4BF5"/>
    <w:rsid w:val="00DF5024"/>
    <w:rsid w:val="00DF6899"/>
    <w:rsid w:val="00DF77C9"/>
    <w:rsid w:val="00DF7AAD"/>
    <w:rsid w:val="00DF7C45"/>
    <w:rsid w:val="00DF7EB9"/>
    <w:rsid w:val="00E0004E"/>
    <w:rsid w:val="00E01A73"/>
    <w:rsid w:val="00E022A7"/>
    <w:rsid w:val="00E040CA"/>
    <w:rsid w:val="00E0620E"/>
    <w:rsid w:val="00E064BD"/>
    <w:rsid w:val="00E10162"/>
    <w:rsid w:val="00E105A7"/>
    <w:rsid w:val="00E11B74"/>
    <w:rsid w:val="00E12591"/>
    <w:rsid w:val="00E13236"/>
    <w:rsid w:val="00E15FA0"/>
    <w:rsid w:val="00E16582"/>
    <w:rsid w:val="00E17DC2"/>
    <w:rsid w:val="00E27367"/>
    <w:rsid w:val="00E276BA"/>
    <w:rsid w:val="00E30BA9"/>
    <w:rsid w:val="00E3277A"/>
    <w:rsid w:val="00E331CE"/>
    <w:rsid w:val="00E33DF0"/>
    <w:rsid w:val="00E33E53"/>
    <w:rsid w:val="00E358D9"/>
    <w:rsid w:val="00E35E6C"/>
    <w:rsid w:val="00E35EA3"/>
    <w:rsid w:val="00E3617C"/>
    <w:rsid w:val="00E36435"/>
    <w:rsid w:val="00E36631"/>
    <w:rsid w:val="00E36D03"/>
    <w:rsid w:val="00E37972"/>
    <w:rsid w:val="00E4051D"/>
    <w:rsid w:val="00E40570"/>
    <w:rsid w:val="00E41793"/>
    <w:rsid w:val="00E42094"/>
    <w:rsid w:val="00E42F71"/>
    <w:rsid w:val="00E45315"/>
    <w:rsid w:val="00E46D8F"/>
    <w:rsid w:val="00E4712C"/>
    <w:rsid w:val="00E4748B"/>
    <w:rsid w:val="00E506B2"/>
    <w:rsid w:val="00E50D3E"/>
    <w:rsid w:val="00E51342"/>
    <w:rsid w:val="00E521DE"/>
    <w:rsid w:val="00E52A91"/>
    <w:rsid w:val="00E54C17"/>
    <w:rsid w:val="00E5506F"/>
    <w:rsid w:val="00E60115"/>
    <w:rsid w:val="00E611B2"/>
    <w:rsid w:val="00E62832"/>
    <w:rsid w:val="00E62B25"/>
    <w:rsid w:val="00E64504"/>
    <w:rsid w:val="00E64FBA"/>
    <w:rsid w:val="00E6549B"/>
    <w:rsid w:val="00E659A7"/>
    <w:rsid w:val="00E65EE5"/>
    <w:rsid w:val="00E66378"/>
    <w:rsid w:val="00E66535"/>
    <w:rsid w:val="00E67E93"/>
    <w:rsid w:val="00E7020C"/>
    <w:rsid w:val="00E7039B"/>
    <w:rsid w:val="00E70552"/>
    <w:rsid w:val="00E7082A"/>
    <w:rsid w:val="00E70EFD"/>
    <w:rsid w:val="00E7160A"/>
    <w:rsid w:val="00E72A86"/>
    <w:rsid w:val="00E72D2B"/>
    <w:rsid w:val="00E72FD3"/>
    <w:rsid w:val="00E736CF"/>
    <w:rsid w:val="00E74345"/>
    <w:rsid w:val="00E759DF"/>
    <w:rsid w:val="00E76E26"/>
    <w:rsid w:val="00E808A9"/>
    <w:rsid w:val="00E80992"/>
    <w:rsid w:val="00E81B42"/>
    <w:rsid w:val="00E823D6"/>
    <w:rsid w:val="00E82A7A"/>
    <w:rsid w:val="00E83F7F"/>
    <w:rsid w:val="00E8421D"/>
    <w:rsid w:val="00E84632"/>
    <w:rsid w:val="00E84CB1"/>
    <w:rsid w:val="00E85F85"/>
    <w:rsid w:val="00E85FE6"/>
    <w:rsid w:val="00E86030"/>
    <w:rsid w:val="00E862C8"/>
    <w:rsid w:val="00E925F1"/>
    <w:rsid w:val="00E92F59"/>
    <w:rsid w:val="00E9562B"/>
    <w:rsid w:val="00E958FB"/>
    <w:rsid w:val="00E959E9"/>
    <w:rsid w:val="00EA1B9E"/>
    <w:rsid w:val="00EA1F88"/>
    <w:rsid w:val="00EA42B5"/>
    <w:rsid w:val="00EA538C"/>
    <w:rsid w:val="00EA639F"/>
    <w:rsid w:val="00EA676A"/>
    <w:rsid w:val="00EA6855"/>
    <w:rsid w:val="00EA6A26"/>
    <w:rsid w:val="00EA7A70"/>
    <w:rsid w:val="00EA7CAC"/>
    <w:rsid w:val="00EB127E"/>
    <w:rsid w:val="00EB1484"/>
    <w:rsid w:val="00EB185B"/>
    <w:rsid w:val="00EB270A"/>
    <w:rsid w:val="00EB2862"/>
    <w:rsid w:val="00EB4814"/>
    <w:rsid w:val="00EB49B8"/>
    <w:rsid w:val="00EB585D"/>
    <w:rsid w:val="00EB5E5C"/>
    <w:rsid w:val="00EB6217"/>
    <w:rsid w:val="00EB621D"/>
    <w:rsid w:val="00EB694C"/>
    <w:rsid w:val="00EB7720"/>
    <w:rsid w:val="00EC0F3B"/>
    <w:rsid w:val="00EC11A2"/>
    <w:rsid w:val="00EC12A4"/>
    <w:rsid w:val="00EC12F8"/>
    <w:rsid w:val="00EC36B1"/>
    <w:rsid w:val="00EC3781"/>
    <w:rsid w:val="00EC55EE"/>
    <w:rsid w:val="00EC6BE1"/>
    <w:rsid w:val="00ED1023"/>
    <w:rsid w:val="00ED1F58"/>
    <w:rsid w:val="00ED27E2"/>
    <w:rsid w:val="00ED311B"/>
    <w:rsid w:val="00ED3A8B"/>
    <w:rsid w:val="00ED43DD"/>
    <w:rsid w:val="00ED4D2D"/>
    <w:rsid w:val="00ED575F"/>
    <w:rsid w:val="00ED6359"/>
    <w:rsid w:val="00ED6457"/>
    <w:rsid w:val="00ED7453"/>
    <w:rsid w:val="00ED7AC9"/>
    <w:rsid w:val="00ED7B63"/>
    <w:rsid w:val="00ED7CD1"/>
    <w:rsid w:val="00EE212C"/>
    <w:rsid w:val="00EE2AC0"/>
    <w:rsid w:val="00EE5993"/>
    <w:rsid w:val="00EE59C4"/>
    <w:rsid w:val="00EE5CBA"/>
    <w:rsid w:val="00EE6395"/>
    <w:rsid w:val="00EF005A"/>
    <w:rsid w:val="00EF0914"/>
    <w:rsid w:val="00EF1A76"/>
    <w:rsid w:val="00EF1C14"/>
    <w:rsid w:val="00EF37E6"/>
    <w:rsid w:val="00EF73B4"/>
    <w:rsid w:val="00EF779D"/>
    <w:rsid w:val="00F01561"/>
    <w:rsid w:val="00F016E1"/>
    <w:rsid w:val="00F01839"/>
    <w:rsid w:val="00F02991"/>
    <w:rsid w:val="00F02D0E"/>
    <w:rsid w:val="00F03829"/>
    <w:rsid w:val="00F0541B"/>
    <w:rsid w:val="00F066A8"/>
    <w:rsid w:val="00F07BEA"/>
    <w:rsid w:val="00F07FFC"/>
    <w:rsid w:val="00F11044"/>
    <w:rsid w:val="00F12F23"/>
    <w:rsid w:val="00F13164"/>
    <w:rsid w:val="00F13EAD"/>
    <w:rsid w:val="00F14D87"/>
    <w:rsid w:val="00F15B06"/>
    <w:rsid w:val="00F211B7"/>
    <w:rsid w:val="00F21EAB"/>
    <w:rsid w:val="00F22A08"/>
    <w:rsid w:val="00F2402D"/>
    <w:rsid w:val="00F249EC"/>
    <w:rsid w:val="00F24CB7"/>
    <w:rsid w:val="00F24F69"/>
    <w:rsid w:val="00F25031"/>
    <w:rsid w:val="00F254A7"/>
    <w:rsid w:val="00F2613C"/>
    <w:rsid w:val="00F275D4"/>
    <w:rsid w:val="00F27CEA"/>
    <w:rsid w:val="00F27EAC"/>
    <w:rsid w:val="00F314CF"/>
    <w:rsid w:val="00F318A2"/>
    <w:rsid w:val="00F32300"/>
    <w:rsid w:val="00F3287D"/>
    <w:rsid w:val="00F33D27"/>
    <w:rsid w:val="00F340D9"/>
    <w:rsid w:val="00F3436B"/>
    <w:rsid w:val="00F35738"/>
    <w:rsid w:val="00F35BD4"/>
    <w:rsid w:val="00F36139"/>
    <w:rsid w:val="00F36D5F"/>
    <w:rsid w:val="00F374BF"/>
    <w:rsid w:val="00F377EA"/>
    <w:rsid w:val="00F40AF6"/>
    <w:rsid w:val="00F413D0"/>
    <w:rsid w:val="00F41883"/>
    <w:rsid w:val="00F426B2"/>
    <w:rsid w:val="00F43546"/>
    <w:rsid w:val="00F437B0"/>
    <w:rsid w:val="00F445F6"/>
    <w:rsid w:val="00F44A0E"/>
    <w:rsid w:val="00F44F57"/>
    <w:rsid w:val="00F45812"/>
    <w:rsid w:val="00F46273"/>
    <w:rsid w:val="00F47ABA"/>
    <w:rsid w:val="00F50842"/>
    <w:rsid w:val="00F50C41"/>
    <w:rsid w:val="00F514FD"/>
    <w:rsid w:val="00F51605"/>
    <w:rsid w:val="00F537C2"/>
    <w:rsid w:val="00F54DF3"/>
    <w:rsid w:val="00F55C64"/>
    <w:rsid w:val="00F56C1A"/>
    <w:rsid w:val="00F573B6"/>
    <w:rsid w:val="00F57516"/>
    <w:rsid w:val="00F60E55"/>
    <w:rsid w:val="00F62104"/>
    <w:rsid w:val="00F63487"/>
    <w:rsid w:val="00F63C9E"/>
    <w:rsid w:val="00F6539B"/>
    <w:rsid w:val="00F65CDF"/>
    <w:rsid w:val="00F66D52"/>
    <w:rsid w:val="00F670C5"/>
    <w:rsid w:val="00F672CB"/>
    <w:rsid w:val="00F7059F"/>
    <w:rsid w:val="00F7322C"/>
    <w:rsid w:val="00F73760"/>
    <w:rsid w:val="00F73B04"/>
    <w:rsid w:val="00F740EA"/>
    <w:rsid w:val="00F74C4B"/>
    <w:rsid w:val="00F7540A"/>
    <w:rsid w:val="00F75763"/>
    <w:rsid w:val="00F76409"/>
    <w:rsid w:val="00F8044C"/>
    <w:rsid w:val="00F837F0"/>
    <w:rsid w:val="00F83BC1"/>
    <w:rsid w:val="00F84AA5"/>
    <w:rsid w:val="00F84EC5"/>
    <w:rsid w:val="00F84FA7"/>
    <w:rsid w:val="00F85284"/>
    <w:rsid w:val="00F85400"/>
    <w:rsid w:val="00F861C0"/>
    <w:rsid w:val="00F86522"/>
    <w:rsid w:val="00F87FC8"/>
    <w:rsid w:val="00F90B58"/>
    <w:rsid w:val="00F91369"/>
    <w:rsid w:val="00F9155D"/>
    <w:rsid w:val="00F9195A"/>
    <w:rsid w:val="00F9207A"/>
    <w:rsid w:val="00F9318D"/>
    <w:rsid w:val="00F935AF"/>
    <w:rsid w:val="00F93DD6"/>
    <w:rsid w:val="00F95708"/>
    <w:rsid w:val="00F95AB0"/>
    <w:rsid w:val="00F970B6"/>
    <w:rsid w:val="00FA09DE"/>
    <w:rsid w:val="00FA0C30"/>
    <w:rsid w:val="00FA20E3"/>
    <w:rsid w:val="00FA2C3B"/>
    <w:rsid w:val="00FA46D4"/>
    <w:rsid w:val="00FA49FE"/>
    <w:rsid w:val="00FA5150"/>
    <w:rsid w:val="00FA5528"/>
    <w:rsid w:val="00FA6AE5"/>
    <w:rsid w:val="00FA719C"/>
    <w:rsid w:val="00FA73AB"/>
    <w:rsid w:val="00FA76C7"/>
    <w:rsid w:val="00FB05D2"/>
    <w:rsid w:val="00FB09CA"/>
    <w:rsid w:val="00FB0FE7"/>
    <w:rsid w:val="00FB18CE"/>
    <w:rsid w:val="00FB21BA"/>
    <w:rsid w:val="00FB2238"/>
    <w:rsid w:val="00FB2B03"/>
    <w:rsid w:val="00FB422B"/>
    <w:rsid w:val="00FB480B"/>
    <w:rsid w:val="00FB485C"/>
    <w:rsid w:val="00FB4F23"/>
    <w:rsid w:val="00FB724D"/>
    <w:rsid w:val="00FC12F1"/>
    <w:rsid w:val="00FC36EE"/>
    <w:rsid w:val="00FC42BA"/>
    <w:rsid w:val="00FC4793"/>
    <w:rsid w:val="00FC4E2B"/>
    <w:rsid w:val="00FC67BC"/>
    <w:rsid w:val="00FC6DC7"/>
    <w:rsid w:val="00FD0061"/>
    <w:rsid w:val="00FD2081"/>
    <w:rsid w:val="00FD4789"/>
    <w:rsid w:val="00FD4F65"/>
    <w:rsid w:val="00FD6048"/>
    <w:rsid w:val="00FD76A4"/>
    <w:rsid w:val="00FE0A97"/>
    <w:rsid w:val="00FE13FB"/>
    <w:rsid w:val="00FE1D46"/>
    <w:rsid w:val="00FE2B83"/>
    <w:rsid w:val="00FE450A"/>
    <w:rsid w:val="00FE4788"/>
    <w:rsid w:val="00FE57D9"/>
    <w:rsid w:val="00FE5DC1"/>
    <w:rsid w:val="00FE6570"/>
    <w:rsid w:val="00FE6AF2"/>
    <w:rsid w:val="00FF015C"/>
    <w:rsid w:val="00FF07EE"/>
    <w:rsid w:val="00FF0972"/>
    <w:rsid w:val="00FF76B5"/>
    <w:rsid w:val="00FF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E99FC"/>
  <w15:docId w15:val="{5A7BECBB-EC1B-4795-9B0F-FA728BC4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EEA"/>
    <w:pPr>
      <w:spacing w:after="200" w:line="276" w:lineRule="auto"/>
    </w:pPr>
    <w:rPr>
      <w:sz w:val="22"/>
      <w:szCs w:val="22"/>
      <w:lang w:val="en-GB"/>
    </w:rPr>
  </w:style>
  <w:style w:type="paragraph" w:styleId="Heading1">
    <w:name w:val="heading 1"/>
    <w:basedOn w:val="Normal"/>
    <w:next w:val="Normal"/>
    <w:link w:val="Heading1Char"/>
    <w:uiPriority w:val="9"/>
    <w:qFormat/>
    <w:rsid w:val="00A20B91"/>
    <w:pPr>
      <w:keepNext/>
      <w:keepLines/>
      <w:numPr>
        <w:numId w:val="1"/>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A20B91"/>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A20B91"/>
    <w:pPr>
      <w:keepNext/>
      <w:keepLines/>
      <w:numPr>
        <w:ilvl w:val="2"/>
        <w:numId w:val="1"/>
      </w:numPr>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qFormat/>
    <w:rsid w:val="00A20B91"/>
    <w:pPr>
      <w:keepNext/>
      <w:keepLines/>
      <w:numPr>
        <w:ilvl w:val="3"/>
        <w:numId w:val="1"/>
      </w:numPr>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uiPriority w:val="9"/>
    <w:qFormat/>
    <w:rsid w:val="00A20B91"/>
    <w:pPr>
      <w:keepNext/>
      <w:keepLines/>
      <w:numPr>
        <w:ilvl w:val="4"/>
        <w:numId w:val="1"/>
      </w:numPr>
      <w:spacing w:before="200" w:after="0"/>
      <w:outlineLvl w:val="4"/>
    </w:pPr>
    <w:rPr>
      <w:rFonts w:ascii="Cambria" w:hAnsi="Cambria"/>
      <w:color w:val="243F60"/>
      <w:sz w:val="20"/>
      <w:szCs w:val="20"/>
    </w:rPr>
  </w:style>
  <w:style w:type="paragraph" w:styleId="Heading6">
    <w:name w:val="heading 6"/>
    <w:basedOn w:val="Normal"/>
    <w:next w:val="Normal"/>
    <w:link w:val="Heading6Char"/>
    <w:uiPriority w:val="9"/>
    <w:qFormat/>
    <w:rsid w:val="00A20B91"/>
    <w:pPr>
      <w:keepNext/>
      <w:keepLines/>
      <w:numPr>
        <w:ilvl w:val="5"/>
        <w:numId w:val="1"/>
      </w:numPr>
      <w:spacing w:before="200" w:after="0"/>
      <w:outlineLvl w:val="5"/>
    </w:pPr>
    <w:rPr>
      <w:rFonts w:ascii="Cambria" w:hAnsi="Cambria"/>
      <w:i/>
      <w:iCs/>
      <w:color w:val="243F60"/>
      <w:sz w:val="20"/>
      <w:szCs w:val="20"/>
    </w:rPr>
  </w:style>
  <w:style w:type="paragraph" w:styleId="Heading7">
    <w:name w:val="heading 7"/>
    <w:basedOn w:val="Normal"/>
    <w:next w:val="Normal"/>
    <w:link w:val="Heading7Char"/>
    <w:uiPriority w:val="9"/>
    <w:qFormat/>
    <w:rsid w:val="00A20B91"/>
    <w:pPr>
      <w:keepNext/>
      <w:keepLines/>
      <w:numPr>
        <w:ilvl w:val="6"/>
        <w:numId w:val="1"/>
      </w:numPr>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qFormat/>
    <w:rsid w:val="00A20B91"/>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rsid w:val="00A20B91"/>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20B91"/>
    <w:rPr>
      <w:rFonts w:ascii="Cambria" w:hAnsi="Cambria"/>
      <w:b/>
      <w:bCs/>
      <w:color w:val="365F91"/>
      <w:sz w:val="28"/>
      <w:szCs w:val="28"/>
      <w:lang w:val="en-GB"/>
    </w:rPr>
  </w:style>
  <w:style w:type="character" w:customStyle="1" w:styleId="Heading2Char">
    <w:name w:val="Heading 2 Char"/>
    <w:link w:val="Heading2"/>
    <w:uiPriority w:val="9"/>
    <w:locked/>
    <w:rsid w:val="00A20B91"/>
    <w:rPr>
      <w:rFonts w:ascii="Cambria" w:hAnsi="Cambria"/>
      <w:b/>
      <w:bCs/>
      <w:color w:val="4F81BD"/>
      <w:sz w:val="26"/>
      <w:szCs w:val="26"/>
      <w:lang w:val="en-GB"/>
    </w:rPr>
  </w:style>
  <w:style w:type="character" w:customStyle="1" w:styleId="Heading3Char">
    <w:name w:val="Heading 3 Char"/>
    <w:link w:val="Heading3"/>
    <w:locked/>
    <w:rsid w:val="00A20B91"/>
    <w:rPr>
      <w:rFonts w:ascii="Cambria" w:hAnsi="Cambria"/>
      <w:b/>
      <w:bCs/>
      <w:color w:val="4F81BD"/>
      <w:lang w:val="en-GB"/>
    </w:rPr>
  </w:style>
  <w:style w:type="character" w:customStyle="1" w:styleId="Heading4Char">
    <w:name w:val="Heading 4 Char"/>
    <w:link w:val="Heading4"/>
    <w:locked/>
    <w:rsid w:val="00A20B91"/>
    <w:rPr>
      <w:rFonts w:ascii="Cambria" w:hAnsi="Cambria"/>
      <w:b/>
      <w:bCs/>
      <w:i/>
      <w:iCs/>
      <w:color w:val="4F81BD"/>
      <w:lang w:val="en-GB"/>
    </w:rPr>
  </w:style>
  <w:style w:type="character" w:customStyle="1" w:styleId="Heading5Char">
    <w:name w:val="Heading 5 Char"/>
    <w:link w:val="Heading5"/>
    <w:locked/>
    <w:rsid w:val="00A20B91"/>
    <w:rPr>
      <w:rFonts w:ascii="Cambria" w:hAnsi="Cambria"/>
      <w:color w:val="243F60"/>
      <w:lang w:val="en-GB"/>
    </w:rPr>
  </w:style>
  <w:style w:type="character" w:customStyle="1" w:styleId="Heading6Char">
    <w:name w:val="Heading 6 Char"/>
    <w:link w:val="Heading6"/>
    <w:locked/>
    <w:rsid w:val="00A20B91"/>
    <w:rPr>
      <w:rFonts w:ascii="Cambria" w:hAnsi="Cambria"/>
      <w:i/>
      <w:iCs/>
      <w:color w:val="243F60"/>
      <w:lang w:val="en-GB"/>
    </w:rPr>
  </w:style>
  <w:style w:type="character" w:customStyle="1" w:styleId="Heading7Char">
    <w:name w:val="Heading 7 Char"/>
    <w:link w:val="Heading7"/>
    <w:locked/>
    <w:rsid w:val="00A20B91"/>
    <w:rPr>
      <w:rFonts w:ascii="Cambria" w:hAnsi="Cambria"/>
      <w:i/>
      <w:iCs/>
      <w:color w:val="404040"/>
      <w:lang w:val="en-GB"/>
    </w:rPr>
  </w:style>
  <w:style w:type="character" w:customStyle="1" w:styleId="Heading8Char">
    <w:name w:val="Heading 8 Char"/>
    <w:link w:val="Heading8"/>
    <w:locked/>
    <w:rsid w:val="00A20B91"/>
    <w:rPr>
      <w:rFonts w:ascii="Cambria" w:hAnsi="Cambria"/>
      <w:color w:val="404040"/>
      <w:lang w:val="en-GB"/>
    </w:rPr>
  </w:style>
  <w:style w:type="character" w:customStyle="1" w:styleId="Heading9Char">
    <w:name w:val="Heading 9 Char"/>
    <w:link w:val="Heading9"/>
    <w:locked/>
    <w:rsid w:val="00A20B91"/>
    <w:rPr>
      <w:rFonts w:ascii="Cambria" w:hAnsi="Cambria"/>
      <w:i/>
      <w:iCs/>
      <w:color w:val="404040"/>
      <w:lang w:val="en-GB"/>
    </w:rPr>
  </w:style>
  <w:style w:type="paragraph" w:styleId="BalloonText">
    <w:name w:val="Balloon Text"/>
    <w:basedOn w:val="Normal"/>
    <w:link w:val="BalloonTextChar"/>
    <w:uiPriority w:val="99"/>
    <w:semiHidden/>
    <w:rsid w:val="001F3DF0"/>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1F3DF0"/>
    <w:rPr>
      <w:rFonts w:ascii="Tahoma" w:hAnsi="Tahoma" w:cs="Tahoma"/>
      <w:sz w:val="16"/>
      <w:szCs w:val="16"/>
    </w:rPr>
  </w:style>
  <w:style w:type="paragraph" w:styleId="IntenseQuote">
    <w:name w:val="Intense Quote"/>
    <w:basedOn w:val="Normal"/>
    <w:next w:val="Normal"/>
    <w:link w:val="IntenseQuoteChar"/>
    <w:uiPriority w:val="99"/>
    <w:qFormat/>
    <w:rsid w:val="001F3DF0"/>
    <w:pPr>
      <w:pBdr>
        <w:bottom w:val="single" w:sz="4" w:space="4" w:color="9BBB59"/>
      </w:pBdr>
      <w:spacing w:before="200" w:after="0"/>
      <w:ind w:left="936" w:right="936"/>
    </w:pPr>
    <w:rPr>
      <w:b/>
      <w:bCs/>
      <w:i/>
      <w:iCs/>
      <w:color w:val="9BBB59"/>
      <w:sz w:val="20"/>
      <w:szCs w:val="20"/>
      <w:u w:color="9BBB59"/>
    </w:rPr>
  </w:style>
  <w:style w:type="character" w:customStyle="1" w:styleId="IntenseQuoteChar">
    <w:name w:val="Intense Quote Char"/>
    <w:link w:val="IntenseQuote"/>
    <w:uiPriority w:val="99"/>
    <w:locked/>
    <w:rsid w:val="001F3DF0"/>
    <w:rPr>
      <w:rFonts w:cs="Times New Roman"/>
      <w:b/>
      <w:bCs/>
      <w:i/>
      <w:iCs/>
      <w:color w:val="9BBB59"/>
      <w:u w:color="9BBB59"/>
    </w:rPr>
  </w:style>
  <w:style w:type="character" w:styleId="SubtleEmphasis">
    <w:name w:val="Subtle Emphasis"/>
    <w:uiPriority w:val="99"/>
    <w:qFormat/>
    <w:rsid w:val="001F3DF0"/>
    <w:rPr>
      <w:rFonts w:cs="Times New Roman"/>
      <w:i/>
      <w:iCs/>
      <w:color w:val="808080"/>
    </w:rPr>
  </w:style>
  <w:style w:type="paragraph" w:styleId="NormalIndent">
    <w:name w:val="Normal Indent"/>
    <w:basedOn w:val="Normal"/>
    <w:uiPriority w:val="99"/>
    <w:rsid w:val="00A20B91"/>
    <w:pPr>
      <w:spacing w:after="0" w:line="360" w:lineRule="auto"/>
      <w:ind w:left="2268"/>
      <w:jc w:val="both"/>
    </w:pPr>
    <w:rPr>
      <w:rFonts w:ascii="Tahoma" w:eastAsia="Times New Roman" w:hAnsi="Tahoma"/>
      <w:szCs w:val="24"/>
    </w:rPr>
  </w:style>
  <w:style w:type="paragraph" w:customStyle="1" w:styleId="reporttabletitle">
    <w:name w:val="report table title"/>
    <w:basedOn w:val="Normal"/>
    <w:next w:val="Normal"/>
    <w:link w:val="reporttabletitleChar"/>
    <w:uiPriority w:val="99"/>
    <w:rsid w:val="00A20B91"/>
    <w:pPr>
      <w:spacing w:after="0" w:line="280" w:lineRule="atLeast"/>
    </w:pPr>
    <w:rPr>
      <w:rFonts w:ascii="Arial" w:hAnsi="Arial"/>
      <w:caps/>
      <w:color w:val="522284"/>
      <w:sz w:val="20"/>
      <w:szCs w:val="20"/>
      <w:lang w:val="nl-NL" w:eastAsia="nl-NL"/>
    </w:rPr>
  </w:style>
  <w:style w:type="character" w:customStyle="1" w:styleId="reporttabletitleChar">
    <w:name w:val="report table title Char"/>
    <w:link w:val="reporttabletitle"/>
    <w:uiPriority w:val="99"/>
    <w:locked/>
    <w:rsid w:val="00A20B91"/>
    <w:rPr>
      <w:rFonts w:ascii="Arial" w:hAnsi="Arial" w:cs="Times New Roman"/>
      <w:caps/>
      <w:color w:val="522284"/>
      <w:sz w:val="20"/>
      <w:szCs w:val="20"/>
      <w:lang w:val="nl-NL" w:eastAsia="nl-NL"/>
    </w:rPr>
  </w:style>
  <w:style w:type="paragraph" w:customStyle="1" w:styleId="reporttabelsubtitle">
    <w:name w:val="report tabel subtitle"/>
    <w:basedOn w:val="Normal"/>
    <w:link w:val="reporttabelsubtitleChar"/>
    <w:uiPriority w:val="99"/>
    <w:semiHidden/>
    <w:rsid w:val="00A20B91"/>
    <w:pPr>
      <w:spacing w:after="0" w:line="280" w:lineRule="atLeast"/>
    </w:pPr>
    <w:rPr>
      <w:rFonts w:ascii="Arial" w:hAnsi="Arial"/>
      <w:b/>
      <w:sz w:val="24"/>
      <w:szCs w:val="24"/>
      <w:lang w:val="nl-NL" w:eastAsia="nl-NL"/>
    </w:rPr>
  </w:style>
  <w:style w:type="character" w:customStyle="1" w:styleId="reporttabelsubtitleChar">
    <w:name w:val="report tabel subtitle Char"/>
    <w:link w:val="reporttabelsubtitle"/>
    <w:uiPriority w:val="99"/>
    <w:semiHidden/>
    <w:locked/>
    <w:rsid w:val="00A20B91"/>
    <w:rPr>
      <w:rFonts w:ascii="Arial" w:hAnsi="Arial" w:cs="Times New Roman"/>
      <w:b/>
      <w:sz w:val="24"/>
      <w:szCs w:val="24"/>
      <w:lang w:val="nl-NL" w:eastAsia="nl-NL"/>
    </w:rPr>
  </w:style>
  <w:style w:type="table" w:styleId="LightShading-Accent3">
    <w:name w:val="Light Shading Accent 3"/>
    <w:basedOn w:val="TableNormal"/>
    <w:uiPriority w:val="99"/>
    <w:rsid w:val="00A20B91"/>
    <w:rPr>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styleId="TOCHeading">
    <w:name w:val="TOC Heading"/>
    <w:basedOn w:val="Heading1"/>
    <w:next w:val="Normal"/>
    <w:uiPriority w:val="39"/>
    <w:qFormat/>
    <w:rsid w:val="00A20B91"/>
    <w:pPr>
      <w:outlineLvl w:val="9"/>
    </w:pPr>
    <w:rPr>
      <w:lang w:val="en-US"/>
    </w:rPr>
  </w:style>
  <w:style w:type="paragraph" w:styleId="TOC1">
    <w:name w:val="toc 1"/>
    <w:basedOn w:val="Normal"/>
    <w:next w:val="Normal"/>
    <w:autoRedefine/>
    <w:uiPriority w:val="39"/>
    <w:qFormat/>
    <w:rsid w:val="00A20B91"/>
    <w:pPr>
      <w:spacing w:after="100"/>
    </w:pPr>
  </w:style>
  <w:style w:type="character" w:styleId="Hyperlink">
    <w:name w:val="Hyperlink"/>
    <w:uiPriority w:val="99"/>
    <w:rsid w:val="00A20B91"/>
    <w:rPr>
      <w:rFonts w:cs="Times New Roman"/>
      <w:color w:val="0000FF"/>
      <w:u w:val="single"/>
    </w:rPr>
  </w:style>
  <w:style w:type="paragraph" w:styleId="Subtitle">
    <w:name w:val="Subtitle"/>
    <w:basedOn w:val="Normal"/>
    <w:next w:val="Normal"/>
    <w:link w:val="SubtitleChar"/>
    <w:uiPriority w:val="99"/>
    <w:qFormat/>
    <w:rsid w:val="00A20B91"/>
    <w:pPr>
      <w:numPr>
        <w:ilvl w:val="1"/>
      </w:numPr>
    </w:pPr>
    <w:rPr>
      <w:rFonts w:ascii="Cambria" w:hAnsi="Cambria"/>
      <w:i/>
      <w:iCs/>
      <w:color w:val="4F81BD"/>
      <w:spacing w:val="15"/>
      <w:sz w:val="24"/>
      <w:szCs w:val="24"/>
    </w:rPr>
  </w:style>
  <w:style w:type="character" w:customStyle="1" w:styleId="SubtitleChar">
    <w:name w:val="Subtitle Char"/>
    <w:link w:val="Subtitle"/>
    <w:uiPriority w:val="99"/>
    <w:locked/>
    <w:rsid w:val="00A20B91"/>
    <w:rPr>
      <w:rFonts w:ascii="Cambria" w:hAnsi="Cambria" w:cs="Times New Roman"/>
      <w:i/>
      <w:iCs/>
      <w:color w:val="4F81BD"/>
      <w:spacing w:val="15"/>
      <w:sz w:val="24"/>
      <w:szCs w:val="24"/>
    </w:rPr>
  </w:style>
  <w:style w:type="paragraph" w:styleId="ListParagraph">
    <w:name w:val="List Paragraph"/>
    <w:basedOn w:val="Normal"/>
    <w:uiPriority w:val="34"/>
    <w:qFormat/>
    <w:rsid w:val="00A20B91"/>
    <w:pPr>
      <w:ind w:left="720" w:right="-907"/>
      <w:contextualSpacing/>
      <w:jc w:val="both"/>
    </w:pPr>
  </w:style>
  <w:style w:type="paragraph" w:styleId="TOC2">
    <w:name w:val="toc 2"/>
    <w:basedOn w:val="Normal"/>
    <w:next w:val="Normal"/>
    <w:autoRedefine/>
    <w:uiPriority w:val="39"/>
    <w:qFormat/>
    <w:rsid w:val="00A20B91"/>
    <w:pPr>
      <w:spacing w:after="100"/>
      <w:ind w:left="220"/>
    </w:pPr>
  </w:style>
  <w:style w:type="paragraph" w:styleId="TOC3">
    <w:name w:val="toc 3"/>
    <w:basedOn w:val="Normal"/>
    <w:next w:val="Normal"/>
    <w:autoRedefine/>
    <w:uiPriority w:val="39"/>
    <w:qFormat/>
    <w:rsid w:val="001F311F"/>
    <w:pPr>
      <w:tabs>
        <w:tab w:val="left" w:pos="1320"/>
        <w:tab w:val="right" w:leader="dot" w:pos="9016"/>
      </w:tabs>
      <w:spacing w:after="100"/>
      <w:ind w:left="440"/>
    </w:pPr>
  </w:style>
  <w:style w:type="table" w:styleId="TableGrid">
    <w:name w:val="Table Grid"/>
    <w:basedOn w:val="TableNormal"/>
    <w:uiPriority w:val="59"/>
    <w:rsid w:val="00AE17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1-Accent3">
    <w:name w:val="Medium Grid 1 Accent 3"/>
    <w:basedOn w:val="TableNormal"/>
    <w:uiPriority w:val="99"/>
    <w:rsid w:val="00AE17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Times New Roman"/>
        <w:b/>
        <w:bCs/>
      </w:rPr>
    </w:tblStylePr>
    <w:tblStylePr w:type="lastRow">
      <w:rPr>
        <w:rFonts w:cs="Times New Roman"/>
        <w:b/>
        <w:bCs/>
      </w:rPr>
      <w:tblPr/>
      <w:tcPr>
        <w:tcBorders>
          <w:top w:val="single" w:sz="18" w:space="0" w:color="B3CC8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paragraph" w:styleId="PlainText">
    <w:name w:val="Plain Text"/>
    <w:basedOn w:val="Normal"/>
    <w:link w:val="PlainTextChar"/>
    <w:uiPriority w:val="99"/>
    <w:semiHidden/>
    <w:rsid w:val="006C7DD8"/>
    <w:pPr>
      <w:spacing w:after="0" w:line="240" w:lineRule="auto"/>
    </w:pPr>
    <w:rPr>
      <w:rFonts w:ascii="Consolas" w:hAnsi="Consolas"/>
      <w:sz w:val="21"/>
      <w:szCs w:val="21"/>
    </w:rPr>
  </w:style>
  <w:style w:type="character" w:customStyle="1" w:styleId="PlainTextChar">
    <w:name w:val="Plain Text Char"/>
    <w:link w:val="PlainText"/>
    <w:uiPriority w:val="99"/>
    <w:semiHidden/>
    <w:locked/>
    <w:rsid w:val="006C7DD8"/>
    <w:rPr>
      <w:rFonts w:ascii="Consolas" w:hAnsi="Consolas" w:cs="Times New Roman"/>
      <w:sz w:val="21"/>
      <w:szCs w:val="21"/>
    </w:rPr>
  </w:style>
  <w:style w:type="paragraph" w:styleId="NormalWeb">
    <w:name w:val="Normal (Web)"/>
    <w:basedOn w:val="Normal"/>
    <w:uiPriority w:val="99"/>
    <w:rsid w:val="005E0F93"/>
    <w:pPr>
      <w:spacing w:before="100" w:beforeAutospacing="1" w:after="100" w:afterAutospacing="1" w:line="240" w:lineRule="auto"/>
    </w:pPr>
    <w:rPr>
      <w:rFonts w:ascii="Times New Roman" w:eastAsia="Times New Roman" w:hAnsi="Times New Roman"/>
      <w:sz w:val="24"/>
      <w:szCs w:val="24"/>
      <w:lang w:eastAsia="en-GB"/>
    </w:rPr>
  </w:style>
  <w:style w:type="table" w:styleId="MediumShading2-Accent3">
    <w:name w:val="Medium Shading 2 Accent 3"/>
    <w:basedOn w:val="TableNormal"/>
    <w:uiPriority w:val="99"/>
    <w:rsid w:val="006C6FEC"/>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99"/>
    <w:rsid w:val="006C6FE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List2-Accent3">
    <w:name w:val="Medium List 2 Accent 3"/>
    <w:basedOn w:val="TableNormal"/>
    <w:uiPriority w:val="99"/>
    <w:rsid w:val="009363DE"/>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Header">
    <w:name w:val="header"/>
    <w:basedOn w:val="Normal"/>
    <w:link w:val="HeaderChar"/>
    <w:uiPriority w:val="99"/>
    <w:unhideWhenUsed/>
    <w:locked/>
    <w:rsid w:val="0035267A"/>
    <w:pPr>
      <w:tabs>
        <w:tab w:val="center" w:pos="4513"/>
        <w:tab w:val="right" w:pos="9026"/>
      </w:tabs>
    </w:pPr>
  </w:style>
  <w:style w:type="character" w:customStyle="1" w:styleId="HeaderChar">
    <w:name w:val="Header Char"/>
    <w:link w:val="Header"/>
    <w:uiPriority w:val="99"/>
    <w:rsid w:val="0035267A"/>
    <w:rPr>
      <w:sz w:val="22"/>
      <w:szCs w:val="22"/>
      <w:lang w:eastAsia="en-US"/>
    </w:rPr>
  </w:style>
  <w:style w:type="paragraph" w:styleId="Footer">
    <w:name w:val="footer"/>
    <w:basedOn w:val="Normal"/>
    <w:link w:val="FooterChar"/>
    <w:uiPriority w:val="99"/>
    <w:unhideWhenUsed/>
    <w:locked/>
    <w:rsid w:val="0035267A"/>
    <w:pPr>
      <w:tabs>
        <w:tab w:val="center" w:pos="4513"/>
        <w:tab w:val="right" w:pos="9026"/>
      </w:tabs>
    </w:pPr>
  </w:style>
  <w:style w:type="character" w:customStyle="1" w:styleId="FooterChar">
    <w:name w:val="Footer Char"/>
    <w:link w:val="Footer"/>
    <w:uiPriority w:val="99"/>
    <w:rsid w:val="0035267A"/>
    <w:rPr>
      <w:sz w:val="22"/>
      <w:szCs w:val="22"/>
      <w:lang w:eastAsia="en-US"/>
    </w:rPr>
  </w:style>
  <w:style w:type="paragraph" w:customStyle="1" w:styleId="Genicbodytext">
    <w:name w:val="Genic_bodytext"/>
    <w:basedOn w:val="Normal"/>
    <w:rsid w:val="0088555E"/>
    <w:pPr>
      <w:spacing w:after="0" w:line="240" w:lineRule="auto"/>
    </w:pPr>
    <w:rPr>
      <w:rFonts w:ascii="Century Gothic" w:eastAsia="Times New Roman" w:hAnsi="Century Gothic"/>
      <w:b/>
      <w:color w:val="000000"/>
      <w:sz w:val="24"/>
      <w:szCs w:val="24"/>
      <w:lang w:val="en-US"/>
    </w:rPr>
  </w:style>
  <w:style w:type="paragraph" w:customStyle="1" w:styleId="GenicHeading2">
    <w:name w:val="Genic_Heading 2"/>
    <w:basedOn w:val="Normal"/>
    <w:rsid w:val="004E5B08"/>
    <w:pPr>
      <w:spacing w:after="0" w:line="240" w:lineRule="auto"/>
    </w:pPr>
    <w:rPr>
      <w:rFonts w:ascii="Century Gothic" w:eastAsia="Times New Roman" w:hAnsi="Century Gothic"/>
      <w:b/>
      <w:color w:val="008000"/>
      <w:sz w:val="28"/>
      <w:szCs w:val="24"/>
      <w:lang w:val="en-US"/>
    </w:rPr>
  </w:style>
  <w:style w:type="paragraph" w:customStyle="1" w:styleId="GenicHeading1">
    <w:name w:val="Genic_Heading1"/>
    <w:basedOn w:val="Normal"/>
    <w:rsid w:val="00F44F57"/>
    <w:pPr>
      <w:spacing w:after="0" w:line="240" w:lineRule="auto"/>
    </w:pPr>
    <w:rPr>
      <w:rFonts w:ascii="Century Gothic" w:eastAsia="Times New Roman" w:hAnsi="Century Gothic"/>
      <w:b/>
      <w:color w:val="008000"/>
      <w:sz w:val="40"/>
      <w:szCs w:val="24"/>
      <w:lang w:val="en-US"/>
    </w:rPr>
  </w:style>
  <w:style w:type="paragraph" w:customStyle="1" w:styleId="Default">
    <w:name w:val="Default"/>
    <w:rsid w:val="00F44F57"/>
    <w:pPr>
      <w:autoSpaceDE w:val="0"/>
      <w:autoSpaceDN w:val="0"/>
      <w:adjustRightInd w:val="0"/>
    </w:pPr>
    <w:rPr>
      <w:rFonts w:ascii="Cambria" w:eastAsia="Times New Roman" w:hAnsi="Cambria" w:cs="Cambria"/>
      <w:color w:val="000000"/>
      <w:sz w:val="24"/>
      <w:szCs w:val="24"/>
    </w:rPr>
  </w:style>
  <w:style w:type="paragraph" w:styleId="NoSpacing">
    <w:name w:val="No Spacing"/>
    <w:link w:val="NoSpacingChar"/>
    <w:uiPriority w:val="1"/>
    <w:qFormat/>
    <w:rsid w:val="00DC7152"/>
    <w:rPr>
      <w:sz w:val="22"/>
      <w:szCs w:val="22"/>
      <w:lang w:val="en-GB"/>
    </w:rPr>
  </w:style>
  <w:style w:type="character" w:styleId="Emphasis">
    <w:name w:val="Emphasis"/>
    <w:uiPriority w:val="20"/>
    <w:qFormat/>
    <w:locked/>
    <w:rsid w:val="00A9294A"/>
    <w:rPr>
      <w:i/>
      <w:iCs/>
    </w:rPr>
  </w:style>
  <w:style w:type="character" w:styleId="IntenseReference">
    <w:name w:val="Intense Reference"/>
    <w:uiPriority w:val="32"/>
    <w:qFormat/>
    <w:rsid w:val="00A9294A"/>
    <w:rPr>
      <w:b/>
      <w:bCs/>
      <w:smallCaps/>
      <w:color w:val="C0504D"/>
      <w:spacing w:val="5"/>
      <w:u w:val="single"/>
    </w:rPr>
  </w:style>
  <w:style w:type="character" w:styleId="IntenseEmphasis">
    <w:name w:val="Intense Emphasis"/>
    <w:uiPriority w:val="21"/>
    <w:qFormat/>
    <w:rsid w:val="00A9294A"/>
    <w:rPr>
      <w:b/>
      <w:bCs/>
      <w:i/>
      <w:iCs/>
      <w:color w:val="4F81BD"/>
    </w:rPr>
  </w:style>
  <w:style w:type="paragraph" w:styleId="Title">
    <w:name w:val="Title"/>
    <w:basedOn w:val="Normal"/>
    <w:next w:val="Normal"/>
    <w:link w:val="TitleChar"/>
    <w:uiPriority w:val="10"/>
    <w:qFormat/>
    <w:locked/>
    <w:rsid w:val="00F44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5F6"/>
    <w:rPr>
      <w:rFonts w:asciiTheme="majorHAnsi" w:eastAsiaTheme="majorEastAsia" w:hAnsiTheme="majorHAnsi" w:cstheme="majorBidi"/>
      <w:color w:val="17365D" w:themeColor="text2" w:themeShade="BF"/>
      <w:spacing w:val="5"/>
      <w:kern w:val="28"/>
      <w:sz w:val="52"/>
      <w:szCs w:val="52"/>
      <w:lang w:val="en-GB"/>
    </w:rPr>
  </w:style>
  <w:style w:type="paragraph" w:styleId="HTMLPreformatted">
    <w:name w:val="HTML Preformatted"/>
    <w:basedOn w:val="Normal"/>
    <w:link w:val="HTMLPreformattedChar"/>
    <w:uiPriority w:val="99"/>
    <w:semiHidden/>
    <w:unhideWhenUsed/>
    <w:locked/>
    <w:rsid w:val="0039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97D01"/>
    <w:rPr>
      <w:rFonts w:ascii="Courier New" w:eastAsiaTheme="minorHAnsi" w:hAnsi="Courier New" w:cs="Courier New"/>
    </w:rPr>
  </w:style>
  <w:style w:type="character" w:styleId="FollowedHyperlink">
    <w:name w:val="FollowedHyperlink"/>
    <w:basedOn w:val="DefaultParagraphFont"/>
    <w:uiPriority w:val="99"/>
    <w:semiHidden/>
    <w:unhideWhenUsed/>
    <w:locked/>
    <w:rsid w:val="00494B19"/>
    <w:rPr>
      <w:color w:val="800080"/>
      <w:u w:val="single"/>
    </w:rPr>
  </w:style>
  <w:style w:type="paragraph" w:customStyle="1" w:styleId="xl65">
    <w:name w:val="xl65"/>
    <w:basedOn w:val="Normal"/>
    <w:rsid w:val="00494B19"/>
    <w:pPr>
      <w:spacing w:before="100" w:beforeAutospacing="1" w:after="100" w:afterAutospacing="1" w:line="240" w:lineRule="auto"/>
    </w:pPr>
    <w:rPr>
      <w:rFonts w:ascii="Arial" w:eastAsia="Times New Roman" w:hAnsi="Arial" w:cs="Arial"/>
      <w:color w:val="000000"/>
      <w:sz w:val="18"/>
      <w:szCs w:val="18"/>
      <w:lang w:val="en-US"/>
    </w:rPr>
  </w:style>
  <w:style w:type="paragraph" w:customStyle="1" w:styleId="xl66">
    <w:name w:val="xl66"/>
    <w:basedOn w:val="Normal"/>
    <w:rsid w:val="00494B19"/>
    <w:pPr>
      <w:pBdr>
        <w:top w:val="single" w:sz="4" w:space="0" w:color="000000"/>
        <w:left w:val="single" w:sz="4" w:space="0" w:color="000000"/>
        <w:bottom w:val="single" w:sz="4" w:space="0" w:color="000000"/>
        <w:right w:val="single" w:sz="4" w:space="0" w:color="000000"/>
      </w:pBdr>
      <w:shd w:val="clear" w:color="000000" w:fill="F0F0F0"/>
      <w:spacing w:before="100" w:beforeAutospacing="1" w:after="100" w:afterAutospacing="1" w:line="240" w:lineRule="auto"/>
      <w:textAlignment w:val="top"/>
    </w:pPr>
    <w:rPr>
      <w:rFonts w:ascii="Times New Roman" w:eastAsia="Times New Roman" w:hAnsi="Times New Roman"/>
      <w:b/>
      <w:bCs/>
      <w:color w:val="000000"/>
      <w:sz w:val="20"/>
      <w:szCs w:val="20"/>
      <w:lang w:val="en-US"/>
    </w:rPr>
  </w:style>
  <w:style w:type="paragraph" w:customStyle="1" w:styleId="xl67">
    <w:name w:val="xl67"/>
    <w:basedOn w:val="Normal"/>
    <w:rsid w:val="00494B19"/>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top"/>
    </w:pPr>
    <w:rPr>
      <w:rFonts w:ascii="Times New Roman" w:eastAsia="Times New Roman" w:hAnsi="Times New Roman"/>
      <w:color w:val="000000"/>
      <w:sz w:val="20"/>
      <w:szCs w:val="20"/>
      <w:lang w:val="en-US"/>
    </w:rPr>
  </w:style>
  <w:style w:type="character" w:customStyle="1" w:styleId="mw-headline">
    <w:name w:val="mw-headline"/>
    <w:basedOn w:val="DefaultParagraphFont"/>
    <w:rsid w:val="00117DD8"/>
  </w:style>
  <w:style w:type="character" w:styleId="BookTitle">
    <w:name w:val="Book Title"/>
    <w:basedOn w:val="DefaultParagraphFont"/>
    <w:uiPriority w:val="33"/>
    <w:qFormat/>
    <w:rsid w:val="00682C1B"/>
    <w:rPr>
      <w:b/>
      <w:bCs/>
      <w:smallCaps/>
      <w:spacing w:val="5"/>
    </w:rPr>
  </w:style>
  <w:style w:type="paragraph" w:styleId="TOC4">
    <w:name w:val="toc 4"/>
    <w:basedOn w:val="Normal"/>
    <w:next w:val="Normal"/>
    <w:autoRedefine/>
    <w:uiPriority w:val="39"/>
    <w:unhideWhenUsed/>
    <w:locked/>
    <w:rsid w:val="00FB422B"/>
    <w:pPr>
      <w:spacing w:after="100"/>
      <w:ind w:left="660"/>
    </w:pPr>
  </w:style>
  <w:style w:type="paragraph" w:styleId="FootnoteText">
    <w:name w:val="footnote text"/>
    <w:basedOn w:val="Normal"/>
    <w:link w:val="FootnoteTextChar"/>
    <w:uiPriority w:val="99"/>
    <w:semiHidden/>
    <w:unhideWhenUsed/>
    <w:locked/>
    <w:rsid w:val="00DA1B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1B8B"/>
    <w:rPr>
      <w:lang w:val="en-GB"/>
    </w:rPr>
  </w:style>
  <w:style w:type="character" w:styleId="FootnoteReference">
    <w:name w:val="footnote reference"/>
    <w:basedOn w:val="DefaultParagraphFont"/>
    <w:uiPriority w:val="99"/>
    <w:semiHidden/>
    <w:unhideWhenUsed/>
    <w:locked/>
    <w:rsid w:val="00DA1B8B"/>
    <w:rPr>
      <w:vertAlign w:val="superscript"/>
    </w:rPr>
  </w:style>
  <w:style w:type="paragraph" w:customStyle="1" w:styleId="xl63">
    <w:name w:val="xl63"/>
    <w:basedOn w:val="Normal"/>
    <w:rsid w:val="00CD343F"/>
    <w:pPr>
      <w:spacing w:before="100" w:beforeAutospacing="1" w:after="100" w:afterAutospacing="1" w:line="240" w:lineRule="auto"/>
    </w:pPr>
    <w:rPr>
      <w:rFonts w:ascii="Arial" w:eastAsia="Times New Roman" w:hAnsi="Arial" w:cs="Arial"/>
      <w:color w:val="000000"/>
      <w:sz w:val="18"/>
      <w:szCs w:val="18"/>
      <w:lang w:val="en-US"/>
    </w:rPr>
  </w:style>
  <w:style w:type="paragraph" w:customStyle="1" w:styleId="xl64">
    <w:name w:val="xl64"/>
    <w:basedOn w:val="Normal"/>
    <w:rsid w:val="00CD343F"/>
    <w:pPr>
      <w:pBdr>
        <w:top w:val="single" w:sz="4" w:space="0" w:color="000000"/>
        <w:left w:val="single" w:sz="4" w:space="0" w:color="000000"/>
        <w:bottom w:val="single" w:sz="4" w:space="0" w:color="000000"/>
        <w:right w:val="single" w:sz="4" w:space="0" w:color="000000"/>
      </w:pBdr>
      <w:shd w:val="clear" w:color="000000" w:fill="F0F0F0"/>
      <w:spacing w:before="100" w:beforeAutospacing="1" w:after="100" w:afterAutospacing="1" w:line="240" w:lineRule="auto"/>
      <w:textAlignment w:val="top"/>
    </w:pPr>
    <w:rPr>
      <w:rFonts w:ascii="Times New Roman" w:eastAsia="Times New Roman" w:hAnsi="Times New Roman"/>
      <w:b/>
      <w:bCs/>
      <w:color w:val="000000"/>
      <w:sz w:val="20"/>
      <w:szCs w:val="20"/>
      <w:lang w:val="en-US"/>
    </w:rPr>
  </w:style>
  <w:style w:type="paragraph" w:styleId="DocumentMap">
    <w:name w:val="Document Map"/>
    <w:basedOn w:val="Normal"/>
    <w:link w:val="DocumentMapChar"/>
    <w:uiPriority w:val="99"/>
    <w:semiHidden/>
    <w:unhideWhenUsed/>
    <w:locked/>
    <w:rsid w:val="00A805D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05D3"/>
    <w:rPr>
      <w:rFonts w:ascii="Tahoma" w:hAnsi="Tahoma" w:cs="Tahoma"/>
      <w:sz w:val="16"/>
      <w:szCs w:val="16"/>
      <w:lang w:val="en-GB"/>
    </w:rPr>
  </w:style>
  <w:style w:type="character" w:customStyle="1" w:styleId="editsection">
    <w:name w:val="editsection"/>
    <w:basedOn w:val="DefaultParagraphFont"/>
    <w:rsid w:val="006F23CC"/>
  </w:style>
  <w:style w:type="character" w:styleId="Strong">
    <w:name w:val="Strong"/>
    <w:basedOn w:val="DefaultParagraphFont"/>
    <w:uiPriority w:val="22"/>
    <w:qFormat/>
    <w:locked/>
    <w:rsid w:val="00B27C0F"/>
    <w:rPr>
      <w:b/>
      <w:bCs/>
    </w:rPr>
  </w:style>
  <w:style w:type="character" w:styleId="SubtleReference">
    <w:name w:val="Subtle Reference"/>
    <w:basedOn w:val="DefaultParagraphFont"/>
    <w:uiPriority w:val="31"/>
    <w:qFormat/>
    <w:rsid w:val="00C119CC"/>
    <w:rPr>
      <w:smallCaps/>
      <w:color w:val="C0504D" w:themeColor="accent2"/>
      <w:u w:val="single"/>
    </w:rPr>
  </w:style>
  <w:style w:type="paragraph" w:styleId="BodyText">
    <w:name w:val="Body Text"/>
    <w:basedOn w:val="Normal"/>
    <w:link w:val="BodyTextChar"/>
    <w:locked/>
    <w:rsid w:val="008B5329"/>
    <w:pPr>
      <w:spacing w:after="120" w:line="240" w:lineRule="auto"/>
      <w:ind w:left="540"/>
    </w:pPr>
    <w:rPr>
      <w:rFonts w:ascii="Arial" w:eastAsia="Times New Roman" w:hAnsi="Arial" w:cs="Arial"/>
      <w:sz w:val="20"/>
      <w:szCs w:val="24"/>
      <w:lang w:val="en-US"/>
    </w:rPr>
  </w:style>
  <w:style w:type="character" w:customStyle="1" w:styleId="BodyTextChar">
    <w:name w:val="Body Text Char"/>
    <w:basedOn w:val="DefaultParagraphFont"/>
    <w:link w:val="BodyText"/>
    <w:rsid w:val="008B5329"/>
    <w:rPr>
      <w:rFonts w:ascii="Arial" w:eastAsia="Times New Roman" w:hAnsi="Arial" w:cs="Arial"/>
      <w:szCs w:val="24"/>
    </w:rPr>
  </w:style>
  <w:style w:type="paragraph" w:styleId="BodyText2">
    <w:name w:val="Body Text 2"/>
    <w:basedOn w:val="Normal"/>
    <w:link w:val="BodyText2Char"/>
    <w:uiPriority w:val="99"/>
    <w:unhideWhenUsed/>
    <w:locked/>
    <w:rsid w:val="000B337D"/>
    <w:pPr>
      <w:spacing w:after="120" w:line="480" w:lineRule="auto"/>
    </w:pPr>
  </w:style>
  <w:style w:type="character" w:customStyle="1" w:styleId="BodyText2Char">
    <w:name w:val="Body Text 2 Char"/>
    <w:basedOn w:val="DefaultParagraphFont"/>
    <w:link w:val="BodyText2"/>
    <w:uiPriority w:val="99"/>
    <w:rsid w:val="000B337D"/>
    <w:rPr>
      <w:sz w:val="22"/>
      <w:szCs w:val="22"/>
      <w:lang w:val="en-GB"/>
    </w:rPr>
  </w:style>
  <w:style w:type="character" w:customStyle="1" w:styleId="NoSpacingChar">
    <w:name w:val="No Spacing Char"/>
    <w:basedOn w:val="DefaultParagraphFont"/>
    <w:link w:val="NoSpacing"/>
    <w:uiPriority w:val="1"/>
    <w:rsid w:val="00416ACE"/>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31">
      <w:bodyDiv w:val="1"/>
      <w:marLeft w:val="0"/>
      <w:marRight w:val="0"/>
      <w:marTop w:val="0"/>
      <w:marBottom w:val="0"/>
      <w:divBdr>
        <w:top w:val="none" w:sz="0" w:space="0" w:color="auto"/>
        <w:left w:val="none" w:sz="0" w:space="0" w:color="auto"/>
        <w:bottom w:val="none" w:sz="0" w:space="0" w:color="auto"/>
        <w:right w:val="none" w:sz="0" w:space="0" w:color="auto"/>
      </w:divBdr>
    </w:div>
    <w:div w:id="22367053">
      <w:bodyDiv w:val="1"/>
      <w:marLeft w:val="0"/>
      <w:marRight w:val="0"/>
      <w:marTop w:val="0"/>
      <w:marBottom w:val="0"/>
      <w:divBdr>
        <w:top w:val="none" w:sz="0" w:space="0" w:color="auto"/>
        <w:left w:val="none" w:sz="0" w:space="0" w:color="auto"/>
        <w:bottom w:val="none" w:sz="0" w:space="0" w:color="auto"/>
        <w:right w:val="none" w:sz="0" w:space="0" w:color="auto"/>
      </w:divBdr>
    </w:div>
    <w:div w:id="54083607">
      <w:bodyDiv w:val="1"/>
      <w:marLeft w:val="0"/>
      <w:marRight w:val="0"/>
      <w:marTop w:val="0"/>
      <w:marBottom w:val="0"/>
      <w:divBdr>
        <w:top w:val="none" w:sz="0" w:space="0" w:color="auto"/>
        <w:left w:val="none" w:sz="0" w:space="0" w:color="auto"/>
        <w:bottom w:val="none" w:sz="0" w:space="0" w:color="auto"/>
        <w:right w:val="none" w:sz="0" w:space="0" w:color="auto"/>
      </w:divBdr>
    </w:div>
    <w:div w:id="74717014">
      <w:bodyDiv w:val="1"/>
      <w:marLeft w:val="0"/>
      <w:marRight w:val="0"/>
      <w:marTop w:val="0"/>
      <w:marBottom w:val="0"/>
      <w:divBdr>
        <w:top w:val="none" w:sz="0" w:space="0" w:color="auto"/>
        <w:left w:val="none" w:sz="0" w:space="0" w:color="auto"/>
        <w:bottom w:val="none" w:sz="0" w:space="0" w:color="auto"/>
        <w:right w:val="none" w:sz="0" w:space="0" w:color="auto"/>
      </w:divBdr>
    </w:div>
    <w:div w:id="82534476">
      <w:bodyDiv w:val="1"/>
      <w:marLeft w:val="0"/>
      <w:marRight w:val="0"/>
      <w:marTop w:val="0"/>
      <w:marBottom w:val="0"/>
      <w:divBdr>
        <w:top w:val="none" w:sz="0" w:space="0" w:color="auto"/>
        <w:left w:val="none" w:sz="0" w:space="0" w:color="auto"/>
        <w:bottom w:val="none" w:sz="0" w:space="0" w:color="auto"/>
        <w:right w:val="none" w:sz="0" w:space="0" w:color="auto"/>
      </w:divBdr>
    </w:div>
    <w:div w:id="85424105">
      <w:bodyDiv w:val="1"/>
      <w:marLeft w:val="0"/>
      <w:marRight w:val="0"/>
      <w:marTop w:val="0"/>
      <w:marBottom w:val="0"/>
      <w:divBdr>
        <w:top w:val="none" w:sz="0" w:space="0" w:color="auto"/>
        <w:left w:val="none" w:sz="0" w:space="0" w:color="auto"/>
        <w:bottom w:val="none" w:sz="0" w:space="0" w:color="auto"/>
        <w:right w:val="none" w:sz="0" w:space="0" w:color="auto"/>
      </w:divBdr>
    </w:div>
    <w:div w:id="92211175">
      <w:bodyDiv w:val="1"/>
      <w:marLeft w:val="0"/>
      <w:marRight w:val="0"/>
      <w:marTop w:val="0"/>
      <w:marBottom w:val="0"/>
      <w:divBdr>
        <w:top w:val="none" w:sz="0" w:space="0" w:color="auto"/>
        <w:left w:val="none" w:sz="0" w:space="0" w:color="auto"/>
        <w:bottom w:val="none" w:sz="0" w:space="0" w:color="auto"/>
        <w:right w:val="none" w:sz="0" w:space="0" w:color="auto"/>
      </w:divBdr>
    </w:div>
    <w:div w:id="132450584">
      <w:bodyDiv w:val="1"/>
      <w:marLeft w:val="0"/>
      <w:marRight w:val="0"/>
      <w:marTop w:val="0"/>
      <w:marBottom w:val="0"/>
      <w:divBdr>
        <w:top w:val="none" w:sz="0" w:space="0" w:color="auto"/>
        <w:left w:val="none" w:sz="0" w:space="0" w:color="auto"/>
        <w:bottom w:val="none" w:sz="0" w:space="0" w:color="auto"/>
        <w:right w:val="none" w:sz="0" w:space="0" w:color="auto"/>
      </w:divBdr>
    </w:div>
    <w:div w:id="164636086">
      <w:bodyDiv w:val="1"/>
      <w:marLeft w:val="0"/>
      <w:marRight w:val="0"/>
      <w:marTop w:val="0"/>
      <w:marBottom w:val="0"/>
      <w:divBdr>
        <w:top w:val="none" w:sz="0" w:space="0" w:color="auto"/>
        <w:left w:val="none" w:sz="0" w:space="0" w:color="auto"/>
        <w:bottom w:val="none" w:sz="0" w:space="0" w:color="auto"/>
        <w:right w:val="none" w:sz="0" w:space="0" w:color="auto"/>
      </w:divBdr>
    </w:div>
    <w:div w:id="169029182">
      <w:bodyDiv w:val="1"/>
      <w:marLeft w:val="0"/>
      <w:marRight w:val="0"/>
      <w:marTop w:val="0"/>
      <w:marBottom w:val="0"/>
      <w:divBdr>
        <w:top w:val="none" w:sz="0" w:space="0" w:color="auto"/>
        <w:left w:val="none" w:sz="0" w:space="0" w:color="auto"/>
        <w:bottom w:val="none" w:sz="0" w:space="0" w:color="auto"/>
        <w:right w:val="none" w:sz="0" w:space="0" w:color="auto"/>
      </w:divBdr>
    </w:div>
    <w:div w:id="180901878">
      <w:bodyDiv w:val="1"/>
      <w:marLeft w:val="0"/>
      <w:marRight w:val="0"/>
      <w:marTop w:val="0"/>
      <w:marBottom w:val="0"/>
      <w:divBdr>
        <w:top w:val="none" w:sz="0" w:space="0" w:color="auto"/>
        <w:left w:val="none" w:sz="0" w:space="0" w:color="auto"/>
        <w:bottom w:val="none" w:sz="0" w:space="0" w:color="auto"/>
        <w:right w:val="none" w:sz="0" w:space="0" w:color="auto"/>
      </w:divBdr>
    </w:div>
    <w:div w:id="182593596">
      <w:bodyDiv w:val="1"/>
      <w:marLeft w:val="0"/>
      <w:marRight w:val="0"/>
      <w:marTop w:val="0"/>
      <w:marBottom w:val="0"/>
      <w:divBdr>
        <w:top w:val="none" w:sz="0" w:space="0" w:color="auto"/>
        <w:left w:val="none" w:sz="0" w:space="0" w:color="auto"/>
        <w:bottom w:val="none" w:sz="0" w:space="0" w:color="auto"/>
        <w:right w:val="none" w:sz="0" w:space="0" w:color="auto"/>
      </w:divBdr>
    </w:div>
    <w:div w:id="184904516">
      <w:bodyDiv w:val="1"/>
      <w:marLeft w:val="0"/>
      <w:marRight w:val="0"/>
      <w:marTop w:val="0"/>
      <w:marBottom w:val="0"/>
      <w:divBdr>
        <w:top w:val="none" w:sz="0" w:space="0" w:color="auto"/>
        <w:left w:val="none" w:sz="0" w:space="0" w:color="auto"/>
        <w:bottom w:val="none" w:sz="0" w:space="0" w:color="auto"/>
        <w:right w:val="none" w:sz="0" w:space="0" w:color="auto"/>
      </w:divBdr>
    </w:div>
    <w:div w:id="213392319">
      <w:bodyDiv w:val="1"/>
      <w:marLeft w:val="0"/>
      <w:marRight w:val="0"/>
      <w:marTop w:val="0"/>
      <w:marBottom w:val="0"/>
      <w:divBdr>
        <w:top w:val="none" w:sz="0" w:space="0" w:color="auto"/>
        <w:left w:val="none" w:sz="0" w:space="0" w:color="auto"/>
        <w:bottom w:val="none" w:sz="0" w:space="0" w:color="auto"/>
        <w:right w:val="none" w:sz="0" w:space="0" w:color="auto"/>
      </w:divBdr>
    </w:div>
    <w:div w:id="218128400">
      <w:bodyDiv w:val="1"/>
      <w:marLeft w:val="0"/>
      <w:marRight w:val="0"/>
      <w:marTop w:val="0"/>
      <w:marBottom w:val="0"/>
      <w:divBdr>
        <w:top w:val="none" w:sz="0" w:space="0" w:color="auto"/>
        <w:left w:val="none" w:sz="0" w:space="0" w:color="auto"/>
        <w:bottom w:val="none" w:sz="0" w:space="0" w:color="auto"/>
        <w:right w:val="none" w:sz="0" w:space="0" w:color="auto"/>
      </w:divBdr>
    </w:div>
    <w:div w:id="220019875">
      <w:bodyDiv w:val="1"/>
      <w:marLeft w:val="0"/>
      <w:marRight w:val="0"/>
      <w:marTop w:val="0"/>
      <w:marBottom w:val="0"/>
      <w:divBdr>
        <w:top w:val="none" w:sz="0" w:space="0" w:color="auto"/>
        <w:left w:val="none" w:sz="0" w:space="0" w:color="auto"/>
        <w:bottom w:val="none" w:sz="0" w:space="0" w:color="auto"/>
        <w:right w:val="none" w:sz="0" w:space="0" w:color="auto"/>
      </w:divBdr>
    </w:div>
    <w:div w:id="238642670">
      <w:bodyDiv w:val="1"/>
      <w:marLeft w:val="0"/>
      <w:marRight w:val="0"/>
      <w:marTop w:val="0"/>
      <w:marBottom w:val="0"/>
      <w:divBdr>
        <w:top w:val="none" w:sz="0" w:space="0" w:color="auto"/>
        <w:left w:val="none" w:sz="0" w:space="0" w:color="auto"/>
        <w:bottom w:val="none" w:sz="0" w:space="0" w:color="auto"/>
        <w:right w:val="none" w:sz="0" w:space="0" w:color="auto"/>
      </w:divBdr>
    </w:div>
    <w:div w:id="239215600">
      <w:bodyDiv w:val="1"/>
      <w:marLeft w:val="0"/>
      <w:marRight w:val="0"/>
      <w:marTop w:val="0"/>
      <w:marBottom w:val="0"/>
      <w:divBdr>
        <w:top w:val="none" w:sz="0" w:space="0" w:color="auto"/>
        <w:left w:val="none" w:sz="0" w:space="0" w:color="auto"/>
        <w:bottom w:val="none" w:sz="0" w:space="0" w:color="auto"/>
        <w:right w:val="none" w:sz="0" w:space="0" w:color="auto"/>
      </w:divBdr>
    </w:div>
    <w:div w:id="286355241">
      <w:bodyDiv w:val="1"/>
      <w:marLeft w:val="0"/>
      <w:marRight w:val="0"/>
      <w:marTop w:val="0"/>
      <w:marBottom w:val="0"/>
      <w:divBdr>
        <w:top w:val="none" w:sz="0" w:space="0" w:color="auto"/>
        <w:left w:val="none" w:sz="0" w:space="0" w:color="auto"/>
        <w:bottom w:val="none" w:sz="0" w:space="0" w:color="auto"/>
        <w:right w:val="none" w:sz="0" w:space="0" w:color="auto"/>
      </w:divBdr>
    </w:div>
    <w:div w:id="289827144">
      <w:bodyDiv w:val="1"/>
      <w:marLeft w:val="0"/>
      <w:marRight w:val="0"/>
      <w:marTop w:val="0"/>
      <w:marBottom w:val="0"/>
      <w:divBdr>
        <w:top w:val="none" w:sz="0" w:space="0" w:color="auto"/>
        <w:left w:val="none" w:sz="0" w:space="0" w:color="auto"/>
        <w:bottom w:val="none" w:sz="0" w:space="0" w:color="auto"/>
        <w:right w:val="none" w:sz="0" w:space="0" w:color="auto"/>
      </w:divBdr>
    </w:div>
    <w:div w:id="302927711">
      <w:bodyDiv w:val="1"/>
      <w:marLeft w:val="0"/>
      <w:marRight w:val="0"/>
      <w:marTop w:val="0"/>
      <w:marBottom w:val="0"/>
      <w:divBdr>
        <w:top w:val="none" w:sz="0" w:space="0" w:color="auto"/>
        <w:left w:val="none" w:sz="0" w:space="0" w:color="auto"/>
        <w:bottom w:val="none" w:sz="0" w:space="0" w:color="auto"/>
        <w:right w:val="none" w:sz="0" w:space="0" w:color="auto"/>
      </w:divBdr>
    </w:div>
    <w:div w:id="309286958">
      <w:bodyDiv w:val="1"/>
      <w:marLeft w:val="0"/>
      <w:marRight w:val="0"/>
      <w:marTop w:val="0"/>
      <w:marBottom w:val="0"/>
      <w:divBdr>
        <w:top w:val="none" w:sz="0" w:space="0" w:color="auto"/>
        <w:left w:val="none" w:sz="0" w:space="0" w:color="auto"/>
        <w:bottom w:val="none" w:sz="0" w:space="0" w:color="auto"/>
        <w:right w:val="none" w:sz="0" w:space="0" w:color="auto"/>
      </w:divBdr>
    </w:div>
    <w:div w:id="330059919">
      <w:bodyDiv w:val="1"/>
      <w:marLeft w:val="0"/>
      <w:marRight w:val="0"/>
      <w:marTop w:val="0"/>
      <w:marBottom w:val="0"/>
      <w:divBdr>
        <w:top w:val="none" w:sz="0" w:space="0" w:color="auto"/>
        <w:left w:val="none" w:sz="0" w:space="0" w:color="auto"/>
        <w:bottom w:val="none" w:sz="0" w:space="0" w:color="auto"/>
        <w:right w:val="none" w:sz="0" w:space="0" w:color="auto"/>
      </w:divBdr>
    </w:div>
    <w:div w:id="332029041">
      <w:bodyDiv w:val="1"/>
      <w:marLeft w:val="0"/>
      <w:marRight w:val="0"/>
      <w:marTop w:val="0"/>
      <w:marBottom w:val="0"/>
      <w:divBdr>
        <w:top w:val="none" w:sz="0" w:space="0" w:color="auto"/>
        <w:left w:val="none" w:sz="0" w:space="0" w:color="auto"/>
        <w:bottom w:val="none" w:sz="0" w:space="0" w:color="auto"/>
        <w:right w:val="none" w:sz="0" w:space="0" w:color="auto"/>
      </w:divBdr>
    </w:div>
    <w:div w:id="354119083">
      <w:bodyDiv w:val="1"/>
      <w:marLeft w:val="0"/>
      <w:marRight w:val="0"/>
      <w:marTop w:val="0"/>
      <w:marBottom w:val="0"/>
      <w:divBdr>
        <w:top w:val="none" w:sz="0" w:space="0" w:color="auto"/>
        <w:left w:val="none" w:sz="0" w:space="0" w:color="auto"/>
        <w:bottom w:val="none" w:sz="0" w:space="0" w:color="auto"/>
        <w:right w:val="none" w:sz="0" w:space="0" w:color="auto"/>
      </w:divBdr>
    </w:div>
    <w:div w:id="370228112">
      <w:bodyDiv w:val="1"/>
      <w:marLeft w:val="0"/>
      <w:marRight w:val="0"/>
      <w:marTop w:val="0"/>
      <w:marBottom w:val="0"/>
      <w:divBdr>
        <w:top w:val="none" w:sz="0" w:space="0" w:color="auto"/>
        <w:left w:val="none" w:sz="0" w:space="0" w:color="auto"/>
        <w:bottom w:val="none" w:sz="0" w:space="0" w:color="auto"/>
        <w:right w:val="none" w:sz="0" w:space="0" w:color="auto"/>
      </w:divBdr>
    </w:div>
    <w:div w:id="375468464">
      <w:bodyDiv w:val="1"/>
      <w:marLeft w:val="0"/>
      <w:marRight w:val="0"/>
      <w:marTop w:val="0"/>
      <w:marBottom w:val="0"/>
      <w:divBdr>
        <w:top w:val="none" w:sz="0" w:space="0" w:color="auto"/>
        <w:left w:val="none" w:sz="0" w:space="0" w:color="auto"/>
        <w:bottom w:val="none" w:sz="0" w:space="0" w:color="auto"/>
        <w:right w:val="none" w:sz="0" w:space="0" w:color="auto"/>
      </w:divBdr>
    </w:div>
    <w:div w:id="398020443">
      <w:bodyDiv w:val="1"/>
      <w:marLeft w:val="0"/>
      <w:marRight w:val="0"/>
      <w:marTop w:val="0"/>
      <w:marBottom w:val="0"/>
      <w:divBdr>
        <w:top w:val="none" w:sz="0" w:space="0" w:color="auto"/>
        <w:left w:val="none" w:sz="0" w:space="0" w:color="auto"/>
        <w:bottom w:val="none" w:sz="0" w:space="0" w:color="auto"/>
        <w:right w:val="none" w:sz="0" w:space="0" w:color="auto"/>
      </w:divBdr>
    </w:div>
    <w:div w:id="400064287">
      <w:bodyDiv w:val="1"/>
      <w:marLeft w:val="0"/>
      <w:marRight w:val="0"/>
      <w:marTop w:val="0"/>
      <w:marBottom w:val="0"/>
      <w:divBdr>
        <w:top w:val="none" w:sz="0" w:space="0" w:color="auto"/>
        <w:left w:val="none" w:sz="0" w:space="0" w:color="auto"/>
        <w:bottom w:val="none" w:sz="0" w:space="0" w:color="auto"/>
        <w:right w:val="none" w:sz="0" w:space="0" w:color="auto"/>
      </w:divBdr>
    </w:div>
    <w:div w:id="415710575">
      <w:bodyDiv w:val="1"/>
      <w:marLeft w:val="0"/>
      <w:marRight w:val="0"/>
      <w:marTop w:val="0"/>
      <w:marBottom w:val="0"/>
      <w:divBdr>
        <w:top w:val="none" w:sz="0" w:space="0" w:color="auto"/>
        <w:left w:val="none" w:sz="0" w:space="0" w:color="auto"/>
        <w:bottom w:val="none" w:sz="0" w:space="0" w:color="auto"/>
        <w:right w:val="none" w:sz="0" w:space="0" w:color="auto"/>
      </w:divBdr>
    </w:div>
    <w:div w:id="424958427">
      <w:bodyDiv w:val="1"/>
      <w:marLeft w:val="0"/>
      <w:marRight w:val="0"/>
      <w:marTop w:val="0"/>
      <w:marBottom w:val="0"/>
      <w:divBdr>
        <w:top w:val="none" w:sz="0" w:space="0" w:color="auto"/>
        <w:left w:val="none" w:sz="0" w:space="0" w:color="auto"/>
        <w:bottom w:val="none" w:sz="0" w:space="0" w:color="auto"/>
        <w:right w:val="none" w:sz="0" w:space="0" w:color="auto"/>
      </w:divBdr>
    </w:div>
    <w:div w:id="467549379">
      <w:bodyDiv w:val="1"/>
      <w:marLeft w:val="0"/>
      <w:marRight w:val="0"/>
      <w:marTop w:val="0"/>
      <w:marBottom w:val="0"/>
      <w:divBdr>
        <w:top w:val="none" w:sz="0" w:space="0" w:color="auto"/>
        <w:left w:val="none" w:sz="0" w:space="0" w:color="auto"/>
        <w:bottom w:val="none" w:sz="0" w:space="0" w:color="auto"/>
        <w:right w:val="none" w:sz="0" w:space="0" w:color="auto"/>
      </w:divBdr>
    </w:div>
    <w:div w:id="514419121">
      <w:bodyDiv w:val="1"/>
      <w:marLeft w:val="0"/>
      <w:marRight w:val="0"/>
      <w:marTop w:val="0"/>
      <w:marBottom w:val="0"/>
      <w:divBdr>
        <w:top w:val="none" w:sz="0" w:space="0" w:color="auto"/>
        <w:left w:val="none" w:sz="0" w:space="0" w:color="auto"/>
        <w:bottom w:val="none" w:sz="0" w:space="0" w:color="auto"/>
        <w:right w:val="none" w:sz="0" w:space="0" w:color="auto"/>
      </w:divBdr>
    </w:div>
    <w:div w:id="534540889">
      <w:bodyDiv w:val="1"/>
      <w:marLeft w:val="0"/>
      <w:marRight w:val="0"/>
      <w:marTop w:val="0"/>
      <w:marBottom w:val="0"/>
      <w:divBdr>
        <w:top w:val="none" w:sz="0" w:space="0" w:color="auto"/>
        <w:left w:val="none" w:sz="0" w:space="0" w:color="auto"/>
        <w:bottom w:val="none" w:sz="0" w:space="0" w:color="auto"/>
        <w:right w:val="none" w:sz="0" w:space="0" w:color="auto"/>
      </w:divBdr>
    </w:div>
    <w:div w:id="537283075">
      <w:bodyDiv w:val="1"/>
      <w:marLeft w:val="0"/>
      <w:marRight w:val="0"/>
      <w:marTop w:val="0"/>
      <w:marBottom w:val="0"/>
      <w:divBdr>
        <w:top w:val="none" w:sz="0" w:space="0" w:color="auto"/>
        <w:left w:val="none" w:sz="0" w:space="0" w:color="auto"/>
        <w:bottom w:val="none" w:sz="0" w:space="0" w:color="auto"/>
        <w:right w:val="none" w:sz="0" w:space="0" w:color="auto"/>
      </w:divBdr>
    </w:div>
    <w:div w:id="538276286">
      <w:bodyDiv w:val="1"/>
      <w:marLeft w:val="0"/>
      <w:marRight w:val="0"/>
      <w:marTop w:val="0"/>
      <w:marBottom w:val="0"/>
      <w:divBdr>
        <w:top w:val="none" w:sz="0" w:space="0" w:color="auto"/>
        <w:left w:val="none" w:sz="0" w:space="0" w:color="auto"/>
        <w:bottom w:val="none" w:sz="0" w:space="0" w:color="auto"/>
        <w:right w:val="none" w:sz="0" w:space="0" w:color="auto"/>
      </w:divBdr>
    </w:div>
    <w:div w:id="546263756">
      <w:bodyDiv w:val="1"/>
      <w:marLeft w:val="0"/>
      <w:marRight w:val="0"/>
      <w:marTop w:val="0"/>
      <w:marBottom w:val="0"/>
      <w:divBdr>
        <w:top w:val="none" w:sz="0" w:space="0" w:color="auto"/>
        <w:left w:val="none" w:sz="0" w:space="0" w:color="auto"/>
        <w:bottom w:val="none" w:sz="0" w:space="0" w:color="auto"/>
        <w:right w:val="none" w:sz="0" w:space="0" w:color="auto"/>
      </w:divBdr>
      <w:divsChild>
        <w:div w:id="1457138458">
          <w:marLeft w:val="0"/>
          <w:marRight w:val="0"/>
          <w:marTop w:val="0"/>
          <w:marBottom w:val="0"/>
          <w:divBdr>
            <w:top w:val="none" w:sz="0" w:space="0" w:color="auto"/>
            <w:left w:val="none" w:sz="0" w:space="0" w:color="auto"/>
            <w:bottom w:val="none" w:sz="0" w:space="0" w:color="auto"/>
            <w:right w:val="none" w:sz="0" w:space="0" w:color="auto"/>
          </w:divBdr>
          <w:divsChild>
            <w:div w:id="1596279989">
              <w:marLeft w:val="0"/>
              <w:marRight w:val="0"/>
              <w:marTop w:val="0"/>
              <w:marBottom w:val="0"/>
              <w:divBdr>
                <w:top w:val="none" w:sz="0" w:space="0" w:color="auto"/>
                <w:left w:val="none" w:sz="0" w:space="0" w:color="auto"/>
                <w:bottom w:val="none" w:sz="0" w:space="0" w:color="auto"/>
                <w:right w:val="none" w:sz="0" w:space="0" w:color="auto"/>
              </w:divBdr>
              <w:divsChild>
                <w:div w:id="12170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15435">
      <w:bodyDiv w:val="1"/>
      <w:marLeft w:val="0"/>
      <w:marRight w:val="0"/>
      <w:marTop w:val="0"/>
      <w:marBottom w:val="0"/>
      <w:divBdr>
        <w:top w:val="none" w:sz="0" w:space="0" w:color="auto"/>
        <w:left w:val="none" w:sz="0" w:space="0" w:color="auto"/>
        <w:bottom w:val="none" w:sz="0" w:space="0" w:color="auto"/>
        <w:right w:val="none" w:sz="0" w:space="0" w:color="auto"/>
      </w:divBdr>
    </w:div>
    <w:div w:id="604313846">
      <w:bodyDiv w:val="1"/>
      <w:marLeft w:val="0"/>
      <w:marRight w:val="0"/>
      <w:marTop w:val="0"/>
      <w:marBottom w:val="0"/>
      <w:divBdr>
        <w:top w:val="none" w:sz="0" w:space="0" w:color="auto"/>
        <w:left w:val="none" w:sz="0" w:space="0" w:color="auto"/>
        <w:bottom w:val="none" w:sz="0" w:space="0" w:color="auto"/>
        <w:right w:val="none" w:sz="0" w:space="0" w:color="auto"/>
      </w:divBdr>
    </w:div>
    <w:div w:id="639306499">
      <w:bodyDiv w:val="1"/>
      <w:marLeft w:val="0"/>
      <w:marRight w:val="0"/>
      <w:marTop w:val="0"/>
      <w:marBottom w:val="0"/>
      <w:divBdr>
        <w:top w:val="none" w:sz="0" w:space="0" w:color="auto"/>
        <w:left w:val="none" w:sz="0" w:space="0" w:color="auto"/>
        <w:bottom w:val="none" w:sz="0" w:space="0" w:color="auto"/>
        <w:right w:val="none" w:sz="0" w:space="0" w:color="auto"/>
      </w:divBdr>
    </w:div>
    <w:div w:id="674773301">
      <w:bodyDiv w:val="1"/>
      <w:marLeft w:val="0"/>
      <w:marRight w:val="0"/>
      <w:marTop w:val="0"/>
      <w:marBottom w:val="0"/>
      <w:divBdr>
        <w:top w:val="none" w:sz="0" w:space="0" w:color="auto"/>
        <w:left w:val="none" w:sz="0" w:space="0" w:color="auto"/>
        <w:bottom w:val="none" w:sz="0" w:space="0" w:color="auto"/>
        <w:right w:val="none" w:sz="0" w:space="0" w:color="auto"/>
      </w:divBdr>
    </w:div>
    <w:div w:id="711271287">
      <w:bodyDiv w:val="1"/>
      <w:marLeft w:val="0"/>
      <w:marRight w:val="0"/>
      <w:marTop w:val="0"/>
      <w:marBottom w:val="0"/>
      <w:divBdr>
        <w:top w:val="none" w:sz="0" w:space="0" w:color="auto"/>
        <w:left w:val="none" w:sz="0" w:space="0" w:color="auto"/>
        <w:bottom w:val="none" w:sz="0" w:space="0" w:color="auto"/>
        <w:right w:val="none" w:sz="0" w:space="0" w:color="auto"/>
      </w:divBdr>
    </w:div>
    <w:div w:id="729839523">
      <w:bodyDiv w:val="1"/>
      <w:marLeft w:val="0"/>
      <w:marRight w:val="0"/>
      <w:marTop w:val="0"/>
      <w:marBottom w:val="0"/>
      <w:divBdr>
        <w:top w:val="none" w:sz="0" w:space="0" w:color="auto"/>
        <w:left w:val="none" w:sz="0" w:space="0" w:color="auto"/>
        <w:bottom w:val="none" w:sz="0" w:space="0" w:color="auto"/>
        <w:right w:val="none" w:sz="0" w:space="0" w:color="auto"/>
      </w:divBdr>
    </w:div>
    <w:div w:id="742920309">
      <w:bodyDiv w:val="1"/>
      <w:marLeft w:val="0"/>
      <w:marRight w:val="0"/>
      <w:marTop w:val="0"/>
      <w:marBottom w:val="0"/>
      <w:divBdr>
        <w:top w:val="none" w:sz="0" w:space="0" w:color="auto"/>
        <w:left w:val="none" w:sz="0" w:space="0" w:color="auto"/>
        <w:bottom w:val="none" w:sz="0" w:space="0" w:color="auto"/>
        <w:right w:val="none" w:sz="0" w:space="0" w:color="auto"/>
      </w:divBdr>
    </w:div>
    <w:div w:id="783842530">
      <w:bodyDiv w:val="1"/>
      <w:marLeft w:val="0"/>
      <w:marRight w:val="0"/>
      <w:marTop w:val="0"/>
      <w:marBottom w:val="0"/>
      <w:divBdr>
        <w:top w:val="none" w:sz="0" w:space="0" w:color="auto"/>
        <w:left w:val="none" w:sz="0" w:space="0" w:color="auto"/>
        <w:bottom w:val="none" w:sz="0" w:space="0" w:color="auto"/>
        <w:right w:val="none" w:sz="0" w:space="0" w:color="auto"/>
      </w:divBdr>
    </w:div>
    <w:div w:id="802189434">
      <w:bodyDiv w:val="1"/>
      <w:marLeft w:val="0"/>
      <w:marRight w:val="0"/>
      <w:marTop w:val="0"/>
      <w:marBottom w:val="0"/>
      <w:divBdr>
        <w:top w:val="none" w:sz="0" w:space="0" w:color="auto"/>
        <w:left w:val="none" w:sz="0" w:space="0" w:color="auto"/>
        <w:bottom w:val="none" w:sz="0" w:space="0" w:color="auto"/>
        <w:right w:val="none" w:sz="0" w:space="0" w:color="auto"/>
      </w:divBdr>
    </w:div>
    <w:div w:id="813176740">
      <w:bodyDiv w:val="1"/>
      <w:marLeft w:val="0"/>
      <w:marRight w:val="0"/>
      <w:marTop w:val="0"/>
      <w:marBottom w:val="0"/>
      <w:divBdr>
        <w:top w:val="none" w:sz="0" w:space="0" w:color="auto"/>
        <w:left w:val="none" w:sz="0" w:space="0" w:color="auto"/>
        <w:bottom w:val="none" w:sz="0" w:space="0" w:color="auto"/>
        <w:right w:val="none" w:sz="0" w:space="0" w:color="auto"/>
      </w:divBdr>
    </w:div>
    <w:div w:id="813251820">
      <w:bodyDiv w:val="1"/>
      <w:marLeft w:val="0"/>
      <w:marRight w:val="0"/>
      <w:marTop w:val="0"/>
      <w:marBottom w:val="0"/>
      <w:divBdr>
        <w:top w:val="none" w:sz="0" w:space="0" w:color="auto"/>
        <w:left w:val="none" w:sz="0" w:space="0" w:color="auto"/>
        <w:bottom w:val="none" w:sz="0" w:space="0" w:color="auto"/>
        <w:right w:val="none" w:sz="0" w:space="0" w:color="auto"/>
      </w:divBdr>
    </w:div>
    <w:div w:id="840200350">
      <w:bodyDiv w:val="1"/>
      <w:marLeft w:val="0"/>
      <w:marRight w:val="0"/>
      <w:marTop w:val="0"/>
      <w:marBottom w:val="0"/>
      <w:divBdr>
        <w:top w:val="none" w:sz="0" w:space="0" w:color="auto"/>
        <w:left w:val="none" w:sz="0" w:space="0" w:color="auto"/>
        <w:bottom w:val="none" w:sz="0" w:space="0" w:color="auto"/>
        <w:right w:val="none" w:sz="0" w:space="0" w:color="auto"/>
      </w:divBdr>
    </w:div>
    <w:div w:id="855849804">
      <w:bodyDiv w:val="1"/>
      <w:marLeft w:val="0"/>
      <w:marRight w:val="0"/>
      <w:marTop w:val="0"/>
      <w:marBottom w:val="0"/>
      <w:divBdr>
        <w:top w:val="none" w:sz="0" w:space="0" w:color="auto"/>
        <w:left w:val="none" w:sz="0" w:space="0" w:color="auto"/>
        <w:bottom w:val="none" w:sz="0" w:space="0" w:color="auto"/>
        <w:right w:val="none" w:sz="0" w:space="0" w:color="auto"/>
      </w:divBdr>
    </w:div>
    <w:div w:id="867107925">
      <w:bodyDiv w:val="1"/>
      <w:marLeft w:val="0"/>
      <w:marRight w:val="0"/>
      <w:marTop w:val="0"/>
      <w:marBottom w:val="0"/>
      <w:divBdr>
        <w:top w:val="none" w:sz="0" w:space="0" w:color="auto"/>
        <w:left w:val="none" w:sz="0" w:space="0" w:color="auto"/>
        <w:bottom w:val="none" w:sz="0" w:space="0" w:color="auto"/>
        <w:right w:val="none" w:sz="0" w:space="0" w:color="auto"/>
      </w:divBdr>
    </w:div>
    <w:div w:id="891883870">
      <w:bodyDiv w:val="1"/>
      <w:marLeft w:val="0"/>
      <w:marRight w:val="0"/>
      <w:marTop w:val="0"/>
      <w:marBottom w:val="0"/>
      <w:divBdr>
        <w:top w:val="none" w:sz="0" w:space="0" w:color="auto"/>
        <w:left w:val="none" w:sz="0" w:space="0" w:color="auto"/>
        <w:bottom w:val="none" w:sz="0" w:space="0" w:color="auto"/>
        <w:right w:val="none" w:sz="0" w:space="0" w:color="auto"/>
      </w:divBdr>
    </w:div>
    <w:div w:id="896428728">
      <w:bodyDiv w:val="1"/>
      <w:marLeft w:val="0"/>
      <w:marRight w:val="0"/>
      <w:marTop w:val="0"/>
      <w:marBottom w:val="0"/>
      <w:divBdr>
        <w:top w:val="none" w:sz="0" w:space="0" w:color="auto"/>
        <w:left w:val="none" w:sz="0" w:space="0" w:color="auto"/>
        <w:bottom w:val="none" w:sz="0" w:space="0" w:color="auto"/>
        <w:right w:val="none" w:sz="0" w:space="0" w:color="auto"/>
      </w:divBdr>
    </w:div>
    <w:div w:id="912813606">
      <w:bodyDiv w:val="1"/>
      <w:marLeft w:val="0"/>
      <w:marRight w:val="0"/>
      <w:marTop w:val="0"/>
      <w:marBottom w:val="0"/>
      <w:divBdr>
        <w:top w:val="none" w:sz="0" w:space="0" w:color="auto"/>
        <w:left w:val="none" w:sz="0" w:space="0" w:color="auto"/>
        <w:bottom w:val="none" w:sz="0" w:space="0" w:color="auto"/>
        <w:right w:val="none" w:sz="0" w:space="0" w:color="auto"/>
      </w:divBdr>
    </w:div>
    <w:div w:id="923301677">
      <w:bodyDiv w:val="1"/>
      <w:marLeft w:val="0"/>
      <w:marRight w:val="0"/>
      <w:marTop w:val="0"/>
      <w:marBottom w:val="0"/>
      <w:divBdr>
        <w:top w:val="none" w:sz="0" w:space="0" w:color="auto"/>
        <w:left w:val="none" w:sz="0" w:space="0" w:color="auto"/>
        <w:bottom w:val="none" w:sz="0" w:space="0" w:color="auto"/>
        <w:right w:val="none" w:sz="0" w:space="0" w:color="auto"/>
      </w:divBdr>
    </w:div>
    <w:div w:id="944380700">
      <w:bodyDiv w:val="1"/>
      <w:marLeft w:val="0"/>
      <w:marRight w:val="0"/>
      <w:marTop w:val="0"/>
      <w:marBottom w:val="0"/>
      <w:divBdr>
        <w:top w:val="none" w:sz="0" w:space="0" w:color="auto"/>
        <w:left w:val="none" w:sz="0" w:space="0" w:color="auto"/>
        <w:bottom w:val="none" w:sz="0" w:space="0" w:color="auto"/>
        <w:right w:val="none" w:sz="0" w:space="0" w:color="auto"/>
      </w:divBdr>
    </w:div>
    <w:div w:id="944582992">
      <w:bodyDiv w:val="1"/>
      <w:marLeft w:val="0"/>
      <w:marRight w:val="0"/>
      <w:marTop w:val="0"/>
      <w:marBottom w:val="0"/>
      <w:divBdr>
        <w:top w:val="none" w:sz="0" w:space="0" w:color="auto"/>
        <w:left w:val="none" w:sz="0" w:space="0" w:color="auto"/>
        <w:bottom w:val="none" w:sz="0" w:space="0" w:color="auto"/>
        <w:right w:val="none" w:sz="0" w:space="0" w:color="auto"/>
      </w:divBdr>
    </w:div>
    <w:div w:id="1007682617">
      <w:bodyDiv w:val="1"/>
      <w:marLeft w:val="0"/>
      <w:marRight w:val="0"/>
      <w:marTop w:val="0"/>
      <w:marBottom w:val="0"/>
      <w:divBdr>
        <w:top w:val="none" w:sz="0" w:space="0" w:color="auto"/>
        <w:left w:val="none" w:sz="0" w:space="0" w:color="auto"/>
        <w:bottom w:val="none" w:sz="0" w:space="0" w:color="auto"/>
        <w:right w:val="none" w:sz="0" w:space="0" w:color="auto"/>
      </w:divBdr>
    </w:div>
    <w:div w:id="1008869095">
      <w:bodyDiv w:val="1"/>
      <w:marLeft w:val="0"/>
      <w:marRight w:val="0"/>
      <w:marTop w:val="0"/>
      <w:marBottom w:val="0"/>
      <w:divBdr>
        <w:top w:val="none" w:sz="0" w:space="0" w:color="auto"/>
        <w:left w:val="none" w:sz="0" w:space="0" w:color="auto"/>
        <w:bottom w:val="none" w:sz="0" w:space="0" w:color="auto"/>
        <w:right w:val="none" w:sz="0" w:space="0" w:color="auto"/>
      </w:divBdr>
    </w:div>
    <w:div w:id="1021316804">
      <w:bodyDiv w:val="1"/>
      <w:marLeft w:val="0"/>
      <w:marRight w:val="0"/>
      <w:marTop w:val="0"/>
      <w:marBottom w:val="0"/>
      <w:divBdr>
        <w:top w:val="none" w:sz="0" w:space="0" w:color="auto"/>
        <w:left w:val="none" w:sz="0" w:space="0" w:color="auto"/>
        <w:bottom w:val="none" w:sz="0" w:space="0" w:color="auto"/>
        <w:right w:val="none" w:sz="0" w:space="0" w:color="auto"/>
      </w:divBdr>
    </w:div>
    <w:div w:id="1066604945">
      <w:bodyDiv w:val="1"/>
      <w:marLeft w:val="0"/>
      <w:marRight w:val="0"/>
      <w:marTop w:val="0"/>
      <w:marBottom w:val="0"/>
      <w:divBdr>
        <w:top w:val="none" w:sz="0" w:space="0" w:color="auto"/>
        <w:left w:val="none" w:sz="0" w:space="0" w:color="auto"/>
        <w:bottom w:val="none" w:sz="0" w:space="0" w:color="auto"/>
        <w:right w:val="none" w:sz="0" w:space="0" w:color="auto"/>
      </w:divBdr>
    </w:div>
    <w:div w:id="1087383701">
      <w:bodyDiv w:val="1"/>
      <w:marLeft w:val="0"/>
      <w:marRight w:val="0"/>
      <w:marTop w:val="0"/>
      <w:marBottom w:val="0"/>
      <w:divBdr>
        <w:top w:val="none" w:sz="0" w:space="0" w:color="auto"/>
        <w:left w:val="none" w:sz="0" w:space="0" w:color="auto"/>
        <w:bottom w:val="none" w:sz="0" w:space="0" w:color="auto"/>
        <w:right w:val="none" w:sz="0" w:space="0" w:color="auto"/>
      </w:divBdr>
    </w:div>
    <w:div w:id="1091850310">
      <w:bodyDiv w:val="1"/>
      <w:marLeft w:val="0"/>
      <w:marRight w:val="0"/>
      <w:marTop w:val="0"/>
      <w:marBottom w:val="0"/>
      <w:divBdr>
        <w:top w:val="none" w:sz="0" w:space="0" w:color="auto"/>
        <w:left w:val="none" w:sz="0" w:space="0" w:color="auto"/>
        <w:bottom w:val="none" w:sz="0" w:space="0" w:color="auto"/>
        <w:right w:val="none" w:sz="0" w:space="0" w:color="auto"/>
      </w:divBdr>
    </w:div>
    <w:div w:id="1096091884">
      <w:bodyDiv w:val="1"/>
      <w:marLeft w:val="0"/>
      <w:marRight w:val="0"/>
      <w:marTop w:val="0"/>
      <w:marBottom w:val="0"/>
      <w:divBdr>
        <w:top w:val="none" w:sz="0" w:space="0" w:color="auto"/>
        <w:left w:val="none" w:sz="0" w:space="0" w:color="auto"/>
        <w:bottom w:val="none" w:sz="0" w:space="0" w:color="auto"/>
        <w:right w:val="none" w:sz="0" w:space="0" w:color="auto"/>
      </w:divBdr>
    </w:div>
    <w:div w:id="1097098010">
      <w:bodyDiv w:val="1"/>
      <w:marLeft w:val="0"/>
      <w:marRight w:val="0"/>
      <w:marTop w:val="0"/>
      <w:marBottom w:val="0"/>
      <w:divBdr>
        <w:top w:val="none" w:sz="0" w:space="0" w:color="auto"/>
        <w:left w:val="none" w:sz="0" w:space="0" w:color="auto"/>
        <w:bottom w:val="none" w:sz="0" w:space="0" w:color="auto"/>
        <w:right w:val="none" w:sz="0" w:space="0" w:color="auto"/>
      </w:divBdr>
    </w:div>
    <w:div w:id="1106998491">
      <w:bodyDiv w:val="1"/>
      <w:marLeft w:val="0"/>
      <w:marRight w:val="0"/>
      <w:marTop w:val="0"/>
      <w:marBottom w:val="0"/>
      <w:divBdr>
        <w:top w:val="none" w:sz="0" w:space="0" w:color="auto"/>
        <w:left w:val="none" w:sz="0" w:space="0" w:color="auto"/>
        <w:bottom w:val="none" w:sz="0" w:space="0" w:color="auto"/>
        <w:right w:val="none" w:sz="0" w:space="0" w:color="auto"/>
      </w:divBdr>
    </w:div>
    <w:div w:id="1210798223">
      <w:bodyDiv w:val="1"/>
      <w:marLeft w:val="0"/>
      <w:marRight w:val="0"/>
      <w:marTop w:val="0"/>
      <w:marBottom w:val="0"/>
      <w:divBdr>
        <w:top w:val="none" w:sz="0" w:space="0" w:color="auto"/>
        <w:left w:val="none" w:sz="0" w:space="0" w:color="auto"/>
        <w:bottom w:val="none" w:sz="0" w:space="0" w:color="auto"/>
        <w:right w:val="none" w:sz="0" w:space="0" w:color="auto"/>
      </w:divBdr>
    </w:div>
    <w:div w:id="1222326585">
      <w:bodyDiv w:val="1"/>
      <w:marLeft w:val="0"/>
      <w:marRight w:val="0"/>
      <w:marTop w:val="0"/>
      <w:marBottom w:val="0"/>
      <w:divBdr>
        <w:top w:val="none" w:sz="0" w:space="0" w:color="auto"/>
        <w:left w:val="none" w:sz="0" w:space="0" w:color="auto"/>
        <w:bottom w:val="none" w:sz="0" w:space="0" w:color="auto"/>
        <w:right w:val="none" w:sz="0" w:space="0" w:color="auto"/>
      </w:divBdr>
    </w:div>
    <w:div w:id="1226986923">
      <w:bodyDiv w:val="1"/>
      <w:marLeft w:val="0"/>
      <w:marRight w:val="0"/>
      <w:marTop w:val="0"/>
      <w:marBottom w:val="0"/>
      <w:divBdr>
        <w:top w:val="none" w:sz="0" w:space="0" w:color="auto"/>
        <w:left w:val="none" w:sz="0" w:space="0" w:color="auto"/>
        <w:bottom w:val="none" w:sz="0" w:space="0" w:color="auto"/>
        <w:right w:val="none" w:sz="0" w:space="0" w:color="auto"/>
      </w:divBdr>
    </w:div>
    <w:div w:id="1238172456">
      <w:bodyDiv w:val="1"/>
      <w:marLeft w:val="0"/>
      <w:marRight w:val="0"/>
      <w:marTop w:val="0"/>
      <w:marBottom w:val="0"/>
      <w:divBdr>
        <w:top w:val="none" w:sz="0" w:space="0" w:color="auto"/>
        <w:left w:val="none" w:sz="0" w:space="0" w:color="auto"/>
        <w:bottom w:val="none" w:sz="0" w:space="0" w:color="auto"/>
        <w:right w:val="none" w:sz="0" w:space="0" w:color="auto"/>
      </w:divBdr>
    </w:div>
    <w:div w:id="1255017887">
      <w:bodyDiv w:val="1"/>
      <w:marLeft w:val="0"/>
      <w:marRight w:val="0"/>
      <w:marTop w:val="0"/>
      <w:marBottom w:val="0"/>
      <w:divBdr>
        <w:top w:val="none" w:sz="0" w:space="0" w:color="auto"/>
        <w:left w:val="none" w:sz="0" w:space="0" w:color="auto"/>
        <w:bottom w:val="none" w:sz="0" w:space="0" w:color="auto"/>
        <w:right w:val="none" w:sz="0" w:space="0" w:color="auto"/>
      </w:divBdr>
    </w:div>
    <w:div w:id="1257712820">
      <w:bodyDiv w:val="1"/>
      <w:marLeft w:val="0"/>
      <w:marRight w:val="0"/>
      <w:marTop w:val="0"/>
      <w:marBottom w:val="0"/>
      <w:divBdr>
        <w:top w:val="none" w:sz="0" w:space="0" w:color="auto"/>
        <w:left w:val="none" w:sz="0" w:space="0" w:color="auto"/>
        <w:bottom w:val="none" w:sz="0" w:space="0" w:color="auto"/>
        <w:right w:val="none" w:sz="0" w:space="0" w:color="auto"/>
      </w:divBdr>
    </w:div>
    <w:div w:id="1279023784">
      <w:bodyDiv w:val="1"/>
      <w:marLeft w:val="0"/>
      <w:marRight w:val="0"/>
      <w:marTop w:val="0"/>
      <w:marBottom w:val="0"/>
      <w:divBdr>
        <w:top w:val="none" w:sz="0" w:space="0" w:color="auto"/>
        <w:left w:val="none" w:sz="0" w:space="0" w:color="auto"/>
        <w:bottom w:val="none" w:sz="0" w:space="0" w:color="auto"/>
        <w:right w:val="none" w:sz="0" w:space="0" w:color="auto"/>
      </w:divBdr>
    </w:div>
    <w:div w:id="1279529148">
      <w:bodyDiv w:val="1"/>
      <w:marLeft w:val="0"/>
      <w:marRight w:val="0"/>
      <w:marTop w:val="0"/>
      <w:marBottom w:val="0"/>
      <w:divBdr>
        <w:top w:val="none" w:sz="0" w:space="0" w:color="auto"/>
        <w:left w:val="none" w:sz="0" w:space="0" w:color="auto"/>
        <w:bottom w:val="none" w:sz="0" w:space="0" w:color="auto"/>
        <w:right w:val="none" w:sz="0" w:space="0" w:color="auto"/>
      </w:divBdr>
    </w:div>
    <w:div w:id="1282106344">
      <w:bodyDiv w:val="1"/>
      <w:marLeft w:val="0"/>
      <w:marRight w:val="0"/>
      <w:marTop w:val="0"/>
      <w:marBottom w:val="0"/>
      <w:divBdr>
        <w:top w:val="none" w:sz="0" w:space="0" w:color="auto"/>
        <w:left w:val="none" w:sz="0" w:space="0" w:color="auto"/>
        <w:bottom w:val="none" w:sz="0" w:space="0" w:color="auto"/>
        <w:right w:val="none" w:sz="0" w:space="0" w:color="auto"/>
      </w:divBdr>
    </w:div>
    <w:div w:id="1318192888">
      <w:bodyDiv w:val="1"/>
      <w:marLeft w:val="0"/>
      <w:marRight w:val="0"/>
      <w:marTop w:val="0"/>
      <w:marBottom w:val="0"/>
      <w:divBdr>
        <w:top w:val="none" w:sz="0" w:space="0" w:color="auto"/>
        <w:left w:val="none" w:sz="0" w:space="0" w:color="auto"/>
        <w:bottom w:val="none" w:sz="0" w:space="0" w:color="auto"/>
        <w:right w:val="none" w:sz="0" w:space="0" w:color="auto"/>
      </w:divBdr>
    </w:div>
    <w:div w:id="1326518939">
      <w:bodyDiv w:val="1"/>
      <w:marLeft w:val="0"/>
      <w:marRight w:val="0"/>
      <w:marTop w:val="0"/>
      <w:marBottom w:val="0"/>
      <w:divBdr>
        <w:top w:val="none" w:sz="0" w:space="0" w:color="auto"/>
        <w:left w:val="none" w:sz="0" w:space="0" w:color="auto"/>
        <w:bottom w:val="none" w:sz="0" w:space="0" w:color="auto"/>
        <w:right w:val="none" w:sz="0" w:space="0" w:color="auto"/>
      </w:divBdr>
    </w:div>
    <w:div w:id="1328751444">
      <w:bodyDiv w:val="1"/>
      <w:marLeft w:val="0"/>
      <w:marRight w:val="0"/>
      <w:marTop w:val="0"/>
      <w:marBottom w:val="0"/>
      <w:divBdr>
        <w:top w:val="none" w:sz="0" w:space="0" w:color="auto"/>
        <w:left w:val="none" w:sz="0" w:space="0" w:color="auto"/>
        <w:bottom w:val="none" w:sz="0" w:space="0" w:color="auto"/>
        <w:right w:val="none" w:sz="0" w:space="0" w:color="auto"/>
      </w:divBdr>
    </w:div>
    <w:div w:id="1402219444">
      <w:bodyDiv w:val="1"/>
      <w:marLeft w:val="0"/>
      <w:marRight w:val="0"/>
      <w:marTop w:val="0"/>
      <w:marBottom w:val="0"/>
      <w:divBdr>
        <w:top w:val="none" w:sz="0" w:space="0" w:color="auto"/>
        <w:left w:val="none" w:sz="0" w:space="0" w:color="auto"/>
        <w:bottom w:val="none" w:sz="0" w:space="0" w:color="auto"/>
        <w:right w:val="none" w:sz="0" w:space="0" w:color="auto"/>
      </w:divBdr>
    </w:div>
    <w:div w:id="1413431042">
      <w:bodyDiv w:val="1"/>
      <w:marLeft w:val="0"/>
      <w:marRight w:val="0"/>
      <w:marTop w:val="0"/>
      <w:marBottom w:val="0"/>
      <w:divBdr>
        <w:top w:val="none" w:sz="0" w:space="0" w:color="auto"/>
        <w:left w:val="none" w:sz="0" w:space="0" w:color="auto"/>
        <w:bottom w:val="none" w:sz="0" w:space="0" w:color="auto"/>
        <w:right w:val="none" w:sz="0" w:space="0" w:color="auto"/>
      </w:divBdr>
    </w:div>
    <w:div w:id="1428506225">
      <w:bodyDiv w:val="1"/>
      <w:marLeft w:val="0"/>
      <w:marRight w:val="0"/>
      <w:marTop w:val="0"/>
      <w:marBottom w:val="0"/>
      <w:divBdr>
        <w:top w:val="none" w:sz="0" w:space="0" w:color="auto"/>
        <w:left w:val="none" w:sz="0" w:space="0" w:color="auto"/>
        <w:bottom w:val="none" w:sz="0" w:space="0" w:color="auto"/>
        <w:right w:val="none" w:sz="0" w:space="0" w:color="auto"/>
      </w:divBdr>
    </w:div>
    <w:div w:id="1435051573">
      <w:bodyDiv w:val="1"/>
      <w:marLeft w:val="0"/>
      <w:marRight w:val="0"/>
      <w:marTop w:val="0"/>
      <w:marBottom w:val="0"/>
      <w:divBdr>
        <w:top w:val="none" w:sz="0" w:space="0" w:color="auto"/>
        <w:left w:val="none" w:sz="0" w:space="0" w:color="auto"/>
        <w:bottom w:val="none" w:sz="0" w:space="0" w:color="auto"/>
        <w:right w:val="none" w:sz="0" w:space="0" w:color="auto"/>
      </w:divBdr>
    </w:div>
    <w:div w:id="1518688450">
      <w:bodyDiv w:val="1"/>
      <w:marLeft w:val="0"/>
      <w:marRight w:val="0"/>
      <w:marTop w:val="0"/>
      <w:marBottom w:val="0"/>
      <w:divBdr>
        <w:top w:val="none" w:sz="0" w:space="0" w:color="auto"/>
        <w:left w:val="none" w:sz="0" w:space="0" w:color="auto"/>
        <w:bottom w:val="none" w:sz="0" w:space="0" w:color="auto"/>
        <w:right w:val="none" w:sz="0" w:space="0" w:color="auto"/>
      </w:divBdr>
    </w:div>
    <w:div w:id="1529753555">
      <w:bodyDiv w:val="1"/>
      <w:marLeft w:val="0"/>
      <w:marRight w:val="0"/>
      <w:marTop w:val="0"/>
      <w:marBottom w:val="0"/>
      <w:divBdr>
        <w:top w:val="none" w:sz="0" w:space="0" w:color="auto"/>
        <w:left w:val="none" w:sz="0" w:space="0" w:color="auto"/>
        <w:bottom w:val="none" w:sz="0" w:space="0" w:color="auto"/>
        <w:right w:val="none" w:sz="0" w:space="0" w:color="auto"/>
      </w:divBdr>
    </w:div>
    <w:div w:id="1555892296">
      <w:bodyDiv w:val="1"/>
      <w:marLeft w:val="0"/>
      <w:marRight w:val="0"/>
      <w:marTop w:val="0"/>
      <w:marBottom w:val="0"/>
      <w:divBdr>
        <w:top w:val="none" w:sz="0" w:space="0" w:color="auto"/>
        <w:left w:val="none" w:sz="0" w:space="0" w:color="auto"/>
        <w:bottom w:val="none" w:sz="0" w:space="0" w:color="auto"/>
        <w:right w:val="none" w:sz="0" w:space="0" w:color="auto"/>
      </w:divBdr>
    </w:div>
    <w:div w:id="1560439204">
      <w:bodyDiv w:val="1"/>
      <w:marLeft w:val="0"/>
      <w:marRight w:val="0"/>
      <w:marTop w:val="0"/>
      <w:marBottom w:val="0"/>
      <w:divBdr>
        <w:top w:val="none" w:sz="0" w:space="0" w:color="auto"/>
        <w:left w:val="none" w:sz="0" w:space="0" w:color="auto"/>
        <w:bottom w:val="none" w:sz="0" w:space="0" w:color="auto"/>
        <w:right w:val="none" w:sz="0" w:space="0" w:color="auto"/>
      </w:divBdr>
    </w:div>
    <w:div w:id="1586526759">
      <w:bodyDiv w:val="1"/>
      <w:marLeft w:val="0"/>
      <w:marRight w:val="0"/>
      <w:marTop w:val="0"/>
      <w:marBottom w:val="0"/>
      <w:divBdr>
        <w:top w:val="none" w:sz="0" w:space="0" w:color="auto"/>
        <w:left w:val="none" w:sz="0" w:space="0" w:color="auto"/>
        <w:bottom w:val="none" w:sz="0" w:space="0" w:color="auto"/>
        <w:right w:val="none" w:sz="0" w:space="0" w:color="auto"/>
      </w:divBdr>
    </w:div>
    <w:div w:id="1589267334">
      <w:bodyDiv w:val="1"/>
      <w:marLeft w:val="0"/>
      <w:marRight w:val="0"/>
      <w:marTop w:val="0"/>
      <w:marBottom w:val="0"/>
      <w:divBdr>
        <w:top w:val="none" w:sz="0" w:space="0" w:color="auto"/>
        <w:left w:val="none" w:sz="0" w:space="0" w:color="auto"/>
        <w:bottom w:val="none" w:sz="0" w:space="0" w:color="auto"/>
        <w:right w:val="none" w:sz="0" w:space="0" w:color="auto"/>
      </w:divBdr>
    </w:div>
    <w:div w:id="1599870774">
      <w:bodyDiv w:val="1"/>
      <w:marLeft w:val="0"/>
      <w:marRight w:val="0"/>
      <w:marTop w:val="0"/>
      <w:marBottom w:val="0"/>
      <w:divBdr>
        <w:top w:val="none" w:sz="0" w:space="0" w:color="auto"/>
        <w:left w:val="none" w:sz="0" w:space="0" w:color="auto"/>
        <w:bottom w:val="none" w:sz="0" w:space="0" w:color="auto"/>
        <w:right w:val="none" w:sz="0" w:space="0" w:color="auto"/>
      </w:divBdr>
    </w:div>
    <w:div w:id="1619987683">
      <w:bodyDiv w:val="1"/>
      <w:marLeft w:val="0"/>
      <w:marRight w:val="0"/>
      <w:marTop w:val="0"/>
      <w:marBottom w:val="0"/>
      <w:divBdr>
        <w:top w:val="none" w:sz="0" w:space="0" w:color="auto"/>
        <w:left w:val="none" w:sz="0" w:space="0" w:color="auto"/>
        <w:bottom w:val="none" w:sz="0" w:space="0" w:color="auto"/>
        <w:right w:val="none" w:sz="0" w:space="0" w:color="auto"/>
      </w:divBdr>
    </w:div>
    <w:div w:id="1646471936">
      <w:bodyDiv w:val="1"/>
      <w:marLeft w:val="0"/>
      <w:marRight w:val="0"/>
      <w:marTop w:val="0"/>
      <w:marBottom w:val="0"/>
      <w:divBdr>
        <w:top w:val="none" w:sz="0" w:space="0" w:color="auto"/>
        <w:left w:val="none" w:sz="0" w:space="0" w:color="auto"/>
        <w:bottom w:val="none" w:sz="0" w:space="0" w:color="auto"/>
        <w:right w:val="none" w:sz="0" w:space="0" w:color="auto"/>
      </w:divBdr>
    </w:div>
    <w:div w:id="1649896268">
      <w:bodyDiv w:val="1"/>
      <w:marLeft w:val="0"/>
      <w:marRight w:val="0"/>
      <w:marTop w:val="0"/>
      <w:marBottom w:val="0"/>
      <w:divBdr>
        <w:top w:val="none" w:sz="0" w:space="0" w:color="auto"/>
        <w:left w:val="none" w:sz="0" w:space="0" w:color="auto"/>
        <w:bottom w:val="none" w:sz="0" w:space="0" w:color="auto"/>
        <w:right w:val="none" w:sz="0" w:space="0" w:color="auto"/>
      </w:divBdr>
    </w:div>
    <w:div w:id="1690914979">
      <w:bodyDiv w:val="1"/>
      <w:marLeft w:val="0"/>
      <w:marRight w:val="0"/>
      <w:marTop w:val="0"/>
      <w:marBottom w:val="0"/>
      <w:divBdr>
        <w:top w:val="none" w:sz="0" w:space="0" w:color="auto"/>
        <w:left w:val="none" w:sz="0" w:space="0" w:color="auto"/>
        <w:bottom w:val="none" w:sz="0" w:space="0" w:color="auto"/>
        <w:right w:val="none" w:sz="0" w:space="0" w:color="auto"/>
      </w:divBdr>
    </w:div>
    <w:div w:id="1700617529">
      <w:bodyDiv w:val="1"/>
      <w:marLeft w:val="0"/>
      <w:marRight w:val="0"/>
      <w:marTop w:val="0"/>
      <w:marBottom w:val="0"/>
      <w:divBdr>
        <w:top w:val="none" w:sz="0" w:space="0" w:color="auto"/>
        <w:left w:val="none" w:sz="0" w:space="0" w:color="auto"/>
        <w:bottom w:val="none" w:sz="0" w:space="0" w:color="auto"/>
        <w:right w:val="none" w:sz="0" w:space="0" w:color="auto"/>
      </w:divBdr>
    </w:div>
    <w:div w:id="1734741147">
      <w:bodyDiv w:val="1"/>
      <w:marLeft w:val="0"/>
      <w:marRight w:val="0"/>
      <w:marTop w:val="0"/>
      <w:marBottom w:val="0"/>
      <w:divBdr>
        <w:top w:val="none" w:sz="0" w:space="0" w:color="auto"/>
        <w:left w:val="none" w:sz="0" w:space="0" w:color="auto"/>
        <w:bottom w:val="none" w:sz="0" w:space="0" w:color="auto"/>
        <w:right w:val="none" w:sz="0" w:space="0" w:color="auto"/>
      </w:divBdr>
    </w:div>
    <w:div w:id="1758332267">
      <w:bodyDiv w:val="1"/>
      <w:marLeft w:val="0"/>
      <w:marRight w:val="0"/>
      <w:marTop w:val="0"/>
      <w:marBottom w:val="0"/>
      <w:divBdr>
        <w:top w:val="none" w:sz="0" w:space="0" w:color="auto"/>
        <w:left w:val="none" w:sz="0" w:space="0" w:color="auto"/>
        <w:bottom w:val="none" w:sz="0" w:space="0" w:color="auto"/>
        <w:right w:val="none" w:sz="0" w:space="0" w:color="auto"/>
      </w:divBdr>
    </w:div>
    <w:div w:id="1791977377">
      <w:bodyDiv w:val="1"/>
      <w:marLeft w:val="0"/>
      <w:marRight w:val="0"/>
      <w:marTop w:val="0"/>
      <w:marBottom w:val="0"/>
      <w:divBdr>
        <w:top w:val="none" w:sz="0" w:space="0" w:color="auto"/>
        <w:left w:val="none" w:sz="0" w:space="0" w:color="auto"/>
        <w:bottom w:val="none" w:sz="0" w:space="0" w:color="auto"/>
        <w:right w:val="none" w:sz="0" w:space="0" w:color="auto"/>
      </w:divBdr>
    </w:div>
    <w:div w:id="1799296005">
      <w:bodyDiv w:val="1"/>
      <w:marLeft w:val="0"/>
      <w:marRight w:val="0"/>
      <w:marTop w:val="0"/>
      <w:marBottom w:val="0"/>
      <w:divBdr>
        <w:top w:val="none" w:sz="0" w:space="0" w:color="auto"/>
        <w:left w:val="none" w:sz="0" w:space="0" w:color="auto"/>
        <w:bottom w:val="none" w:sz="0" w:space="0" w:color="auto"/>
        <w:right w:val="none" w:sz="0" w:space="0" w:color="auto"/>
      </w:divBdr>
    </w:div>
    <w:div w:id="1815752223">
      <w:bodyDiv w:val="1"/>
      <w:marLeft w:val="0"/>
      <w:marRight w:val="0"/>
      <w:marTop w:val="0"/>
      <w:marBottom w:val="0"/>
      <w:divBdr>
        <w:top w:val="none" w:sz="0" w:space="0" w:color="auto"/>
        <w:left w:val="none" w:sz="0" w:space="0" w:color="auto"/>
        <w:bottom w:val="none" w:sz="0" w:space="0" w:color="auto"/>
        <w:right w:val="none" w:sz="0" w:space="0" w:color="auto"/>
      </w:divBdr>
    </w:div>
    <w:div w:id="1824740765">
      <w:marLeft w:val="0"/>
      <w:marRight w:val="0"/>
      <w:marTop w:val="0"/>
      <w:marBottom w:val="0"/>
      <w:divBdr>
        <w:top w:val="none" w:sz="0" w:space="0" w:color="auto"/>
        <w:left w:val="none" w:sz="0" w:space="0" w:color="auto"/>
        <w:bottom w:val="none" w:sz="0" w:space="0" w:color="auto"/>
        <w:right w:val="none" w:sz="0" w:space="0" w:color="auto"/>
      </w:divBdr>
    </w:div>
    <w:div w:id="1824740767">
      <w:marLeft w:val="0"/>
      <w:marRight w:val="0"/>
      <w:marTop w:val="0"/>
      <w:marBottom w:val="0"/>
      <w:divBdr>
        <w:top w:val="none" w:sz="0" w:space="0" w:color="auto"/>
        <w:left w:val="none" w:sz="0" w:space="0" w:color="auto"/>
        <w:bottom w:val="none" w:sz="0" w:space="0" w:color="auto"/>
        <w:right w:val="none" w:sz="0" w:space="0" w:color="auto"/>
      </w:divBdr>
    </w:div>
    <w:div w:id="1824740768">
      <w:marLeft w:val="0"/>
      <w:marRight w:val="0"/>
      <w:marTop w:val="0"/>
      <w:marBottom w:val="0"/>
      <w:divBdr>
        <w:top w:val="none" w:sz="0" w:space="0" w:color="auto"/>
        <w:left w:val="none" w:sz="0" w:space="0" w:color="auto"/>
        <w:bottom w:val="none" w:sz="0" w:space="0" w:color="auto"/>
        <w:right w:val="none" w:sz="0" w:space="0" w:color="auto"/>
      </w:divBdr>
    </w:div>
    <w:div w:id="1824740769">
      <w:marLeft w:val="0"/>
      <w:marRight w:val="0"/>
      <w:marTop w:val="0"/>
      <w:marBottom w:val="0"/>
      <w:divBdr>
        <w:top w:val="none" w:sz="0" w:space="0" w:color="auto"/>
        <w:left w:val="none" w:sz="0" w:space="0" w:color="auto"/>
        <w:bottom w:val="none" w:sz="0" w:space="0" w:color="auto"/>
        <w:right w:val="none" w:sz="0" w:space="0" w:color="auto"/>
      </w:divBdr>
      <w:divsChild>
        <w:div w:id="1824740772">
          <w:marLeft w:val="0"/>
          <w:marRight w:val="0"/>
          <w:marTop w:val="0"/>
          <w:marBottom w:val="0"/>
          <w:divBdr>
            <w:top w:val="none" w:sz="0" w:space="0" w:color="auto"/>
            <w:left w:val="none" w:sz="0" w:space="0" w:color="auto"/>
            <w:bottom w:val="none" w:sz="0" w:space="0" w:color="auto"/>
            <w:right w:val="none" w:sz="0" w:space="0" w:color="auto"/>
          </w:divBdr>
        </w:div>
      </w:divsChild>
    </w:div>
    <w:div w:id="1824740770">
      <w:marLeft w:val="0"/>
      <w:marRight w:val="0"/>
      <w:marTop w:val="0"/>
      <w:marBottom w:val="0"/>
      <w:divBdr>
        <w:top w:val="none" w:sz="0" w:space="0" w:color="auto"/>
        <w:left w:val="none" w:sz="0" w:space="0" w:color="auto"/>
        <w:bottom w:val="none" w:sz="0" w:space="0" w:color="auto"/>
        <w:right w:val="none" w:sz="0" w:space="0" w:color="auto"/>
      </w:divBdr>
      <w:divsChild>
        <w:div w:id="1824740775">
          <w:marLeft w:val="0"/>
          <w:marRight w:val="0"/>
          <w:marTop w:val="0"/>
          <w:marBottom w:val="0"/>
          <w:divBdr>
            <w:top w:val="none" w:sz="0" w:space="0" w:color="auto"/>
            <w:left w:val="none" w:sz="0" w:space="0" w:color="auto"/>
            <w:bottom w:val="none" w:sz="0" w:space="0" w:color="auto"/>
            <w:right w:val="none" w:sz="0" w:space="0" w:color="auto"/>
          </w:divBdr>
          <w:divsChild>
            <w:div w:id="18247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771">
      <w:marLeft w:val="0"/>
      <w:marRight w:val="0"/>
      <w:marTop w:val="0"/>
      <w:marBottom w:val="0"/>
      <w:divBdr>
        <w:top w:val="none" w:sz="0" w:space="0" w:color="auto"/>
        <w:left w:val="none" w:sz="0" w:space="0" w:color="auto"/>
        <w:bottom w:val="none" w:sz="0" w:space="0" w:color="auto"/>
        <w:right w:val="none" w:sz="0" w:space="0" w:color="auto"/>
      </w:divBdr>
    </w:div>
    <w:div w:id="1824740773">
      <w:marLeft w:val="0"/>
      <w:marRight w:val="0"/>
      <w:marTop w:val="0"/>
      <w:marBottom w:val="0"/>
      <w:divBdr>
        <w:top w:val="none" w:sz="0" w:space="0" w:color="auto"/>
        <w:left w:val="none" w:sz="0" w:space="0" w:color="auto"/>
        <w:bottom w:val="none" w:sz="0" w:space="0" w:color="auto"/>
        <w:right w:val="none" w:sz="0" w:space="0" w:color="auto"/>
      </w:divBdr>
      <w:divsChild>
        <w:div w:id="1824740777">
          <w:marLeft w:val="0"/>
          <w:marRight w:val="0"/>
          <w:marTop w:val="0"/>
          <w:marBottom w:val="0"/>
          <w:divBdr>
            <w:top w:val="none" w:sz="0" w:space="0" w:color="auto"/>
            <w:left w:val="none" w:sz="0" w:space="0" w:color="auto"/>
            <w:bottom w:val="none" w:sz="0" w:space="0" w:color="auto"/>
            <w:right w:val="none" w:sz="0" w:space="0" w:color="auto"/>
          </w:divBdr>
          <w:divsChild>
            <w:div w:id="18247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774">
      <w:marLeft w:val="0"/>
      <w:marRight w:val="0"/>
      <w:marTop w:val="0"/>
      <w:marBottom w:val="0"/>
      <w:divBdr>
        <w:top w:val="none" w:sz="0" w:space="0" w:color="auto"/>
        <w:left w:val="none" w:sz="0" w:space="0" w:color="auto"/>
        <w:bottom w:val="none" w:sz="0" w:space="0" w:color="auto"/>
        <w:right w:val="none" w:sz="0" w:space="0" w:color="auto"/>
      </w:divBdr>
    </w:div>
    <w:div w:id="1824740778">
      <w:marLeft w:val="0"/>
      <w:marRight w:val="0"/>
      <w:marTop w:val="0"/>
      <w:marBottom w:val="0"/>
      <w:divBdr>
        <w:top w:val="none" w:sz="0" w:space="0" w:color="auto"/>
        <w:left w:val="none" w:sz="0" w:space="0" w:color="auto"/>
        <w:bottom w:val="none" w:sz="0" w:space="0" w:color="auto"/>
        <w:right w:val="none" w:sz="0" w:space="0" w:color="auto"/>
      </w:divBdr>
    </w:div>
    <w:div w:id="1824740779">
      <w:marLeft w:val="0"/>
      <w:marRight w:val="0"/>
      <w:marTop w:val="0"/>
      <w:marBottom w:val="0"/>
      <w:divBdr>
        <w:top w:val="none" w:sz="0" w:space="0" w:color="auto"/>
        <w:left w:val="none" w:sz="0" w:space="0" w:color="auto"/>
        <w:bottom w:val="none" w:sz="0" w:space="0" w:color="auto"/>
        <w:right w:val="none" w:sz="0" w:space="0" w:color="auto"/>
      </w:divBdr>
    </w:div>
    <w:div w:id="1824740780">
      <w:marLeft w:val="0"/>
      <w:marRight w:val="0"/>
      <w:marTop w:val="0"/>
      <w:marBottom w:val="0"/>
      <w:divBdr>
        <w:top w:val="none" w:sz="0" w:space="0" w:color="auto"/>
        <w:left w:val="none" w:sz="0" w:space="0" w:color="auto"/>
        <w:bottom w:val="none" w:sz="0" w:space="0" w:color="auto"/>
        <w:right w:val="none" w:sz="0" w:space="0" w:color="auto"/>
      </w:divBdr>
    </w:div>
    <w:div w:id="1899899564">
      <w:bodyDiv w:val="1"/>
      <w:marLeft w:val="0"/>
      <w:marRight w:val="0"/>
      <w:marTop w:val="0"/>
      <w:marBottom w:val="0"/>
      <w:divBdr>
        <w:top w:val="none" w:sz="0" w:space="0" w:color="auto"/>
        <w:left w:val="none" w:sz="0" w:space="0" w:color="auto"/>
        <w:bottom w:val="none" w:sz="0" w:space="0" w:color="auto"/>
        <w:right w:val="none" w:sz="0" w:space="0" w:color="auto"/>
      </w:divBdr>
    </w:div>
    <w:div w:id="1907379146">
      <w:bodyDiv w:val="1"/>
      <w:marLeft w:val="0"/>
      <w:marRight w:val="0"/>
      <w:marTop w:val="0"/>
      <w:marBottom w:val="0"/>
      <w:divBdr>
        <w:top w:val="none" w:sz="0" w:space="0" w:color="auto"/>
        <w:left w:val="none" w:sz="0" w:space="0" w:color="auto"/>
        <w:bottom w:val="none" w:sz="0" w:space="0" w:color="auto"/>
        <w:right w:val="none" w:sz="0" w:space="0" w:color="auto"/>
      </w:divBdr>
    </w:div>
    <w:div w:id="1923445794">
      <w:bodyDiv w:val="1"/>
      <w:marLeft w:val="0"/>
      <w:marRight w:val="0"/>
      <w:marTop w:val="0"/>
      <w:marBottom w:val="0"/>
      <w:divBdr>
        <w:top w:val="none" w:sz="0" w:space="0" w:color="auto"/>
        <w:left w:val="none" w:sz="0" w:space="0" w:color="auto"/>
        <w:bottom w:val="none" w:sz="0" w:space="0" w:color="auto"/>
        <w:right w:val="none" w:sz="0" w:space="0" w:color="auto"/>
      </w:divBdr>
    </w:div>
    <w:div w:id="1931229185">
      <w:bodyDiv w:val="1"/>
      <w:marLeft w:val="0"/>
      <w:marRight w:val="0"/>
      <w:marTop w:val="0"/>
      <w:marBottom w:val="0"/>
      <w:divBdr>
        <w:top w:val="none" w:sz="0" w:space="0" w:color="auto"/>
        <w:left w:val="none" w:sz="0" w:space="0" w:color="auto"/>
        <w:bottom w:val="none" w:sz="0" w:space="0" w:color="auto"/>
        <w:right w:val="none" w:sz="0" w:space="0" w:color="auto"/>
      </w:divBdr>
    </w:div>
    <w:div w:id="1956987411">
      <w:bodyDiv w:val="1"/>
      <w:marLeft w:val="0"/>
      <w:marRight w:val="0"/>
      <w:marTop w:val="0"/>
      <w:marBottom w:val="0"/>
      <w:divBdr>
        <w:top w:val="none" w:sz="0" w:space="0" w:color="auto"/>
        <w:left w:val="none" w:sz="0" w:space="0" w:color="auto"/>
        <w:bottom w:val="none" w:sz="0" w:space="0" w:color="auto"/>
        <w:right w:val="none" w:sz="0" w:space="0" w:color="auto"/>
      </w:divBdr>
    </w:div>
    <w:div w:id="1982343314">
      <w:bodyDiv w:val="1"/>
      <w:marLeft w:val="0"/>
      <w:marRight w:val="0"/>
      <w:marTop w:val="0"/>
      <w:marBottom w:val="0"/>
      <w:divBdr>
        <w:top w:val="none" w:sz="0" w:space="0" w:color="auto"/>
        <w:left w:val="none" w:sz="0" w:space="0" w:color="auto"/>
        <w:bottom w:val="none" w:sz="0" w:space="0" w:color="auto"/>
        <w:right w:val="none" w:sz="0" w:space="0" w:color="auto"/>
      </w:divBdr>
    </w:div>
    <w:div w:id="1995336677">
      <w:bodyDiv w:val="1"/>
      <w:marLeft w:val="0"/>
      <w:marRight w:val="0"/>
      <w:marTop w:val="0"/>
      <w:marBottom w:val="0"/>
      <w:divBdr>
        <w:top w:val="none" w:sz="0" w:space="0" w:color="auto"/>
        <w:left w:val="none" w:sz="0" w:space="0" w:color="auto"/>
        <w:bottom w:val="none" w:sz="0" w:space="0" w:color="auto"/>
        <w:right w:val="none" w:sz="0" w:space="0" w:color="auto"/>
      </w:divBdr>
    </w:div>
    <w:div w:id="2087799042">
      <w:bodyDiv w:val="1"/>
      <w:marLeft w:val="0"/>
      <w:marRight w:val="0"/>
      <w:marTop w:val="0"/>
      <w:marBottom w:val="0"/>
      <w:divBdr>
        <w:top w:val="none" w:sz="0" w:space="0" w:color="auto"/>
        <w:left w:val="none" w:sz="0" w:space="0" w:color="auto"/>
        <w:bottom w:val="none" w:sz="0" w:space="0" w:color="auto"/>
        <w:right w:val="none" w:sz="0" w:space="0" w:color="auto"/>
      </w:divBdr>
    </w:div>
    <w:div w:id="2091661375">
      <w:bodyDiv w:val="1"/>
      <w:marLeft w:val="0"/>
      <w:marRight w:val="0"/>
      <w:marTop w:val="0"/>
      <w:marBottom w:val="0"/>
      <w:divBdr>
        <w:top w:val="none" w:sz="0" w:space="0" w:color="auto"/>
        <w:left w:val="none" w:sz="0" w:space="0" w:color="auto"/>
        <w:bottom w:val="none" w:sz="0" w:space="0" w:color="auto"/>
        <w:right w:val="none" w:sz="0" w:space="0" w:color="auto"/>
      </w:divBdr>
    </w:div>
    <w:div w:id="212442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genicgroup.com" TargetMode="External"/><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ataGenic%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27B32-003D-4157-98C9-F6695DA5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DataGenic Document.dotx</Template>
  <TotalTime>112</TotalTime>
  <Pages>7</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Links>
    <vt:vector size="90" baseType="variant">
      <vt:variant>
        <vt:i4>3997812</vt:i4>
      </vt:variant>
      <vt:variant>
        <vt:i4>84</vt:i4>
      </vt:variant>
      <vt:variant>
        <vt:i4>0</vt:i4>
      </vt:variant>
      <vt:variant>
        <vt:i4>5</vt:i4>
      </vt:variant>
      <vt:variant>
        <vt:lpwstr>range://hourly/summed/T/T10</vt:lpwstr>
      </vt:variant>
      <vt:variant>
        <vt:lpwstr/>
      </vt:variant>
      <vt:variant>
        <vt:i4>3997812</vt:i4>
      </vt:variant>
      <vt:variant>
        <vt:i4>81</vt:i4>
      </vt:variant>
      <vt:variant>
        <vt:i4>0</vt:i4>
      </vt:variant>
      <vt:variant>
        <vt:i4>5</vt:i4>
      </vt:variant>
      <vt:variant>
        <vt:lpwstr>range://hourly/summed/T/T10</vt:lpwstr>
      </vt:variant>
      <vt:variant>
        <vt:lpwstr/>
      </vt:variant>
      <vt:variant>
        <vt:i4>1507383</vt:i4>
      </vt:variant>
      <vt:variant>
        <vt:i4>74</vt:i4>
      </vt:variant>
      <vt:variant>
        <vt:i4>0</vt:i4>
      </vt:variant>
      <vt:variant>
        <vt:i4>5</vt:i4>
      </vt:variant>
      <vt:variant>
        <vt:lpwstr/>
      </vt:variant>
      <vt:variant>
        <vt:lpwstr>_Toc276050674</vt:lpwstr>
      </vt:variant>
      <vt:variant>
        <vt:i4>1507383</vt:i4>
      </vt:variant>
      <vt:variant>
        <vt:i4>68</vt:i4>
      </vt:variant>
      <vt:variant>
        <vt:i4>0</vt:i4>
      </vt:variant>
      <vt:variant>
        <vt:i4>5</vt:i4>
      </vt:variant>
      <vt:variant>
        <vt:lpwstr/>
      </vt:variant>
      <vt:variant>
        <vt:lpwstr>_Toc276050673</vt:lpwstr>
      </vt:variant>
      <vt:variant>
        <vt:i4>1507383</vt:i4>
      </vt:variant>
      <vt:variant>
        <vt:i4>62</vt:i4>
      </vt:variant>
      <vt:variant>
        <vt:i4>0</vt:i4>
      </vt:variant>
      <vt:variant>
        <vt:i4>5</vt:i4>
      </vt:variant>
      <vt:variant>
        <vt:lpwstr/>
      </vt:variant>
      <vt:variant>
        <vt:lpwstr>_Toc276050672</vt:lpwstr>
      </vt:variant>
      <vt:variant>
        <vt:i4>1507383</vt:i4>
      </vt:variant>
      <vt:variant>
        <vt:i4>56</vt:i4>
      </vt:variant>
      <vt:variant>
        <vt:i4>0</vt:i4>
      </vt:variant>
      <vt:variant>
        <vt:i4>5</vt:i4>
      </vt:variant>
      <vt:variant>
        <vt:lpwstr/>
      </vt:variant>
      <vt:variant>
        <vt:lpwstr>_Toc276050671</vt:lpwstr>
      </vt:variant>
      <vt:variant>
        <vt:i4>1507383</vt:i4>
      </vt:variant>
      <vt:variant>
        <vt:i4>50</vt:i4>
      </vt:variant>
      <vt:variant>
        <vt:i4>0</vt:i4>
      </vt:variant>
      <vt:variant>
        <vt:i4>5</vt:i4>
      </vt:variant>
      <vt:variant>
        <vt:lpwstr/>
      </vt:variant>
      <vt:variant>
        <vt:lpwstr>_Toc276050670</vt:lpwstr>
      </vt:variant>
      <vt:variant>
        <vt:i4>1441847</vt:i4>
      </vt:variant>
      <vt:variant>
        <vt:i4>44</vt:i4>
      </vt:variant>
      <vt:variant>
        <vt:i4>0</vt:i4>
      </vt:variant>
      <vt:variant>
        <vt:i4>5</vt:i4>
      </vt:variant>
      <vt:variant>
        <vt:lpwstr/>
      </vt:variant>
      <vt:variant>
        <vt:lpwstr>_Toc276050669</vt:lpwstr>
      </vt:variant>
      <vt:variant>
        <vt:i4>1441847</vt:i4>
      </vt:variant>
      <vt:variant>
        <vt:i4>38</vt:i4>
      </vt:variant>
      <vt:variant>
        <vt:i4>0</vt:i4>
      </vt:variant>
      <vt:variant>
        <vt:i4>5</vt:i4>
      </vt:variant>
      <vt:variant>
        <vt:lpwstr/>
      </vt:variant>
      <vt:variant>
        <vt:lpwstr>_Toc276050668</vt:lpwstr>
      </vt:variant>
      <vt:variant>
        <vt:i4>1441847</vt:i4>
      </vt:variant>
      <vt:variant>
        <vt:i4>32</vt:i4>
      </vt:variant>
      <vt:variant>
        <vt:i4>0</vt:i4>
      </vt:variant>
      <vt:variant>
        <vt:i4>5</vt:i4>
      </vt:variant>
      <vt:variant>
        <vt:lpwstr/>
      </vt:variant>
      <vt:variant>
        <vt:lpwstr>_Toc276050667</vt:lpwstr>
      </vt:variant>
      <vt:variant>
        <vt:i4>1441847</vt:i4>
      </vt:variant>
      <vt:variant>
        <vt:i4>26</vt:i4>
      </vt:variant>
      <vt:variant>
        <vt:i4>0</vt:i4>
      </vt:variant>
      <vt:variant>
        <vt:i4>5</vt:i4>
      </vt:variant>
      <vt:variant>
        <vt:lpwstr/>
      </vt:variant>
      <vt:variant>
        <vt:lpwstr>_Toc276050666</vt:lpwstr>
      </vt:variant>
      <vt:variant>
        <vt:i4>1441847</vt:i4>
      </vt:variant>
      <vt:variant>
        <vt:i4>20</vt:i4>
      </vt:variant>
      <vt:variant>
        <vt:i4>0</vt:i4>
      </vt:variant>
      <vt:variant>
        <vt:i4>5</vt:i4>
      </vt:variant>
      <vt:variant>
        <vt:lpwstr/>
      </vt:variant>
      <vt:variant>
        <vt:lpwstr>_Toc276050665</vt:lpwstr>
      </vt:variant>
      <vt:variant>
        <vt:i4>1441847</vt:i4>
      </vt:variant>
      <vt:variant>
        <vt:i4>14</vt:i4>
      </vt:variant>
      <vt:variant>
        <vt:i4>0</vt:i4>
      </vt:variant>
      <vt:variant>
        <vt:i4>5</vt:i4>
      </vt:variant>
      <vt:variant>
        <vt:lpwstr/>
      </vt:variant>
      <vt:variant>
        <vt:lpwstr>_Toc276050664</vt:lpwstr>
      </vt:variant>
      <vt:variant>
        <vt:i4>1441847</vt:i4>
      </vt:variant>
      <vt:variant>
        <vt:i4>8</vt:i4>
      </vt:variant>
      <vt:variant>
        <vt:i4>0</vt:i4>
      </vt:variant>
      <vt:variant>
        <vt:i4>5</vt:i4>
      </vt:variant>
      <vt:variant>
        <vt:lpwstr/>
      </vt:variant>
      <vt:variant>
        <vt:lpwstr>_Toc276050663</vt:lpwstr>
      </vt:variant>
      <vt:variant>
        <vt:i4>1441847</vt:i4>
      </vt:variant>
      <vt:variant>
        <vt:i4>2</vt:i4>
      </vt:variant>
      <vt:variant>
        <vt:i4>0</vt:i4>
      </vt:variant>
      <vt:variant>
        <vt:i4>5</vt:i4>
      </vt:variant>
      <vt:variant>
        <vt:lpwstr/>
      </vt:variant>
      <vt:variant>
        <vt:lpwstr>_Toc276050662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Anupam Soni</cp:lastModifiedBy>
  <cp:revision>4</cp:revision>
  <cp:lastPrinted>2010-08-06T08:23:00Z</cp:lastPrinted>
  <dcterms:created xsi:type="dcterms:W3CDTF">2018-08-17T09:34:00Z</dcterms:created>
  <dcterms:modified xsi:type="dcterms:W3CDTF">2018-08-17T11:26:00Z</dcterms:modified>
</cp:coreProperties>
</file>